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09792D">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6000C4B4" w14:textId="77777777" w:rsidR="009204A5"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90081356" w:history="1">
        <w:r w:rsidR="009204A5" w:rsidRPr="002E7743">
          <w:rPr>
            <w:rStyle w:val="Hyperlink"/>
          </w:rPr>
          <w:t>1</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INTRODUÇÃO</w:t>
        </w:r>
        <w:r w:rsidR="009204A5">
          <w:rPr>
            <w:webHidden/>
          </w:rPr>
          <w:tab/>
        </w:r>
        <w:r w:rsidR="009204A5">
          <w:rPr>
            <w:webHidden/>
          </w:rPr>
          <w:fldChar w:fldCharType="begin"/>
        </w:r>
        <w:r w:rsidR="009204A5">
          <w:rPr>
            <w:webHidden/>
          </w:rPr>
          <w:instrText xml:space="preserve"> PAGEREF _Toc490081356 \h </w:instrText>
        </w:r>
        <w:r w:rsidR="009204A5">
          <w:rPr>
            <w:webHidden/>
          </w:rPr>
        </w:r>
        <w:r w:rsidR="009204A5">
          <w:rPr>
            <w:webHidden/>
          </w:rPr>
          <w:fldChar w:fldCharType="separate"/>
        </w:r>
        <w:r w:rsidR="009204A5">
          <w:rPr>
            <w:webHidden/>
          </w:rPr>
          <w:t>3</w:t>
        </w:r>
        <w:r w:rsidR="009204A5">
          <w:rPr>
            <w:webHidden/>
          </w:rPr>
          <w:fldChar w:fldCharType="end"/>
        </w:r>
      </w:hyperlink>
    </w:p>
    <w:p w14:paraId="18870655" w14:textId="77777777" w:rsidR="009204A5" w:rsidRDefault="0009792D">
      <w:pPr>
        <w:pStyle w:val="Sumrio2"/>
        <w:rPr>
          <w:rFonts w:asciiTheme="minorHAnsi" w:eastAsiaTheme="minorEastAsia" w:hAnsiTheme="minorHAnsi" w:cstheme="minorBidi"/>
          <w:bCs w:val="0"/>
          <w:sz w:val="22"/>
          <w:szCs w:val="22"/>
          <w:lang w:eastAsia="pt-BR"/>
        </w:rPr>
      </w:pPr>
      <w:hyperlink w:anchor="_Toc490081357" w:history="1">
        <w:r w:rsidR="009204A5" w:rsidRPr="002E7743">
          <w:rPr>
            <w:rStyle w:val="Hyperlink"/>
          </w:rPr>
          <w:t>1.1</w:t>
        </w:r>
        <w:r w:rsidR="009204A5">
          <w:rPr>
            <w:rFonts w:asciiTheme="minorHAnsi" w:eastAsiaTheme="minorEastAsia" w:hAnsiTheme="minorHAnsi" w:cstheme="minorBidi"/>
            <w:bCs w:val="0"/>
            <w:sz w:val="22"/>
            <w:szCs w:val="22"/>
            <w:lang w:eastAsia="pt-BR"/>
          </w:rPr>
          <w:tab/>
        </w:r>
        <w:r w:rsidR="009204A5" w:rsidRPr="002E7743">
          <w:rPr>
            <w:rStyle w:val="Hyperlink"/>
          </w:rPr>
          <w:t>TEMA</w:t>
        </w:r>
        <w:r w:rsidR="009204A5">
          <w:rPr>
            <w:webHidden/>
          </w:rPr>
          <w:tab/>
        </w:r>
        <w:r w:rsidR="009204A5">
          <w:rPr>
            <w:webHidden/>
          </w:rPr>
          <w:fldChar w:fldCharType="begin"/>
        </w:r>
        <w:r w:rsidR="009204A5">
          <w:rPr>
            <w:webHidden/>
          </w:rPr>
          <w:instrText xml:space="preserve"> PAGEREF _Toc490081357 \h </w:instrText>
        </w:r>
        <w:r w:rsidR="009204A5">
          <w:rPr>
            <w:webHidden/>
          </w:rPr>
        </w:r>
        <w:r w:rsidR="009204A5">
          <w:rPr>
            <w:webHidden/>
          </w:rPr>
          <w:fldChar w:fldCharType="separate"/>
        </w:r>
        <w:r w:rsidR="009204A5">
          <w:rPr>
            <w:webHidden/>
          </w:rPr>
          <w:t>3</w:t>
        </w:r>
        <w:r w:rsidR="009204A5">
          <w:rPr>
            <w:webHidden/>
          </w:rPr>
          <w:fldChar w:fldCharType="end"/>
        </w:r>
      </w:hyperlink>
    </w:p>
    <w:p w14:paraId="0F0AB5A9" w14:textId="77777777" w:rsidR="009204A5" w:rsidRDefault="0009792D">
      <w:pPr>
        <w:pStyle w:val="Sumrio2"/>
        <w:rPr>
          <w:rFonts w:asciiTheme="minorHAnsi" w:eastAsiaTheme="minorEastAsia" w:hAnsiTheme="minorHAnsi" w:cstheme="minorBidi"/>
          <w:bCs w:val="0"/>
          <w:sz w:val="22"/>
          <w:szCs w:val="22"/>
          <w:lang w:eastAsia="pt-BR"/>
        </w:rPr>
      </w:pPr>
      <w:hyperlink w:anchor="_Toc490081358" w:history="1">
        <w:r w:rsidR="009204A5" w:rsidRPr="002E7743">
          <w:rPr>
            <w:rStyle w:val="Hyperlink"/>
          </w:rPr>
          <w:t>1.2</w:t>
        </w:r>
        <w:r w:rsidR="009204A5">
          <w:rPr>
            <w:rFonts w:asciiTheme="minorHAnsi" w:eastAsiaTheme="minorEastAsia" w:hAnsiTheme="minorHAnsi" w:cstheme="minorBidi"/>
            <w:bCs w:val="0"/>
            <w:sz w:val="22"/>
            <w:szCs w:val="22"/>
            <w:lang w:eastAsia="pt-BR"/>
          </w:rPr>
          <w:tab/>
        </w:r>
        <w:r w:rsidR="009204A5" w:rsidRPr="002E7743">
          <w:rPr>
            <w:rStyle w:val="Hyperlink"/>
          </w:rPr>
          <w:t>DELIMITAÇÃO DO TEMA</w:t>
        </w:r>
        <w:r w:rsidR="009204A5">
          <w:rPr>
            <w:webHidden/>
          </w:rPr>
          <w:tab/>
        </w:r>
        <w:r w:rsidR="009204A5">
          <w:rPr>
            <w:webHidden/>
          </w:rPr>
          <w:fldChar w:fldCharType="begin"/>
        </w:r>
        <w:r w:rsidR="009204A5">
          <w:rPr>
            <w:webHidden/>
          </w:rPr>
          <w:instrText xml:space="preserve"> PAGEREF _Toc490081358 \h </w:instrText>
        </w:r>
        <w:r w:rsidR="009204A5">
          <w:rPr>
            <w:webHidden/>
          </w:rPr>
        </w:r>
        <w:r w:rsidR="009204A5">
          <w:rPr>
            <w:webHidden/>
          </w:rPr>
          <w:fldChar w:fldCharType="separate"/>
        </w:r>
        <w:r w:rsidR="009204A5">
          <w:rPr>
            <w:webHidden/>
          </w:rPr>
          <w:t>3</w:t>
        </w:r>
        <w:r w:rsidR="009204A5">
          <w:rPr>
            <w:webHidden/>
          </w:rPr>
          <w:fldChar w:fldCharType="end"/>
        </w:r>
      </w:hyperlink>
    </w:p>
    <w:p w14:paraId="28E7D283" w14:textId="77777777" w:rsidR="009204A5" w:rsidRDefault="0009792D">
      <w:pPr>
        <w:pStyle w:val="Sumrio2"/>
        <w:rPr>
          <w:rFonts w:asciiTheme="minorHAnsi" w:eastAsiaTheme="minorEastAsia" w:hAnsiTheme="minorHAnsi" w:cstheme="minorBidi"/>
          <w:bCs w:val="0"/>
          <w:sz w:val="22"/>
          <w:szCs w:val="22"/>
          <w:lang w:eastAsia="pt-BR"/>
        </w:rPr>
      </w:pPr>
      <w:hyperlink w:anchor="_Toc490081359" w:history="1">
        <w:r w:rsidR="009204A5" w:rsidRPr="002E7743">
          <w:rPr>
            <w:rStyle w:val="Hyperlink"/>
          </w:rPr>
          <w:t>1.3</w:t>
        </w:r>
        <w:r w:rsidR="009204A5">
          <w:rPr>
            <w:rFonts w:asciiTheme="minorHAnsi" w:eastAsiaTheme="minorEastAsia" w:hAnsiTheme="minorHAnsi" w:cstheme="minorBidi"/>
            <w:bCs w:val="0"/>
            <w:sz w:val="22"/>
            <w:szCs w:val="22"/>
            <w:lang w:eastAsia="pt-BR"/>
          </w:rPr>
          <w:tab/>
        </w:r>
        <w:r w:rsidR="009204A5" w:rsidRPr="002E7743">
          <w:rPr>
            <w:rStyle w:val="Hyperlink"/>
          </w:rPr>
          <w:t>PROBLEMAS E PREMISSAS</w:t>
        </w:r>
        <w:r w:rsidR="009204A5">
          <w:rPr>
            <w:webHidden/>
          </w:rPr>
          <w:tab/>
        </w:r>
        <w:r w:rsidR="009204A5">
          <w:rPr>
            <w:webHidden/>
          </w:rPr>
          <w:fldChar w:fldCharType="begin"/>
        </w:r>
        <w:r w:rsidR="009204A5">
          <w:rPr>
            <w:webHidden/>
          </w:rPr>
          <w:instrText xml:space="preserve"> PAGEREF _Toc490081359 \h </w:instrText>
        </w:r>
        <w:r w:rsidR="009204A5">
          <w:rPr>
            <w:webHidden/>
          </w:rPr>
        </w:r>
        <w:r w:rsidR="009204A5">
          <w:rPr>
            <w:webHidden/>
          </w:rPr>
          <w:fldChar w:fldCharType="separate"/>
        </w:r>
        <w:r w:rsidR="009204A5">
          <w:rPr>
            <w:webHidden/>
          </w:rPr>
          <w:t>4</w:t>
        </w:r>
        <w:r w:rsidR="009204A5">
          <w:rPr>
            <w:webHidden/>
          </w:rPr>
          <w:fldChar w:fldCharType="end"/>
        </w:r>
      </w:hyperlink>
    </w:p>
    <w:p w14:paraId="6083B551" w14:textId="77777777" w:rsidR="009204A5" w:rsidRDefault="0009792D">
      <w:pPr>
        <w:pStyle w:val="Sumrio2"/>
        <w:rPr>
          <w:rFonts w:asciiTheme="minorHAnsi" w:eastAsiaTheme="minorEastAsia" w:hAnsiTheme="minorHAnsi" w:cstheme="minorBidi"/>
          <w:bCs w:val="0"/>
          <w:sz w:val="22"/>
          <w:szCs w:val="22"/>
          <w:lang w:eastAsia="pt-BR"/>
        </w:rPr>
      </w:pPr>
      <w:hyperlink w:anchor="_Toc490081360" w:history="1">
        <w:r w:rsidR="009204A5" w:rsidRPr="002E7743">
          <w:rPr>
            <w:rStyle w:val="Hyperlink"/>
          </w:rPr>
          <w:t>1.4</w:t>
        </w:r>
        <w:r w:rsidR="009204A5">
          <w:rPr>
            <w:rFonts w:asciiTheme="minorHAnsi" w:eastAsiaTheme="minorEastAsia" w:hAnsiTheme="minorHAnsi" w:cstheme="minorBidi"/>
            <w:bCs w:val="0"/>
            <w:sz w:val="22"/>
            <w:szCs w:val="22"/>
            <w:lang w:eastAsia="pt-BR"/>
          </w:rPr>
          <w:tab/>
        </w:r>
        <w:r w:rsidR="009204A5" w:rsidRPr="002E7743">
          <w:rPr>
            <w:rStyle w:val="Hyperlink"/>
          </w:rPr>
          <w:t>OBJETIVOS</w:t>
        </w:r>
        <w:r w:rsidR="009204A5">
          <w:rPr>
            <w:webHidden/>
          </w:rPr>
          <w:tab/>
        </w:r>
        <w:r w:rsidR="009204A5">
          <w:rPr>
            <w:webHidden/>
          </w:rPr>
          <w:fldChar w:fldCharType="begin"/>
        </w:r>
        <w:r w:rsidR="009204A5">
          <w:rPr>
            <w:webHidden/>
          </w:rPr>
          <w:instrText xml:space="preserve"> PAGEREF _Toc490081360 \h </w:instrText>
        </w:r>
        <w:r w:rsidR="009204A5">
          <w:rPr>
            <w:webHidden/>
          </w:rPr>
        </w:r>
        <w:r w:rsidR="009204A5">
          <w:rPr>
            <w:webHidden/>
          </w:rPr>
          <w:fldChar w:fldCharType="separate"/>
        </w:r>
        <w:r w:rsidR="009204A5">
          <w:rPr>
            <w:webHidden/>
          </w:rPr>
          <w:t>4</w:t>
        </w:r>
        <w:r w:rsidR="009204A5">
          <w:rPr>
            <w:webHidden/>
          </w:rPr>
          <w:fldChar w:fldCharType="end"/>
        </w:r>
      </w:hyperlink>
    </w:p>
    <w:p w14:paraId="37CFDA70" w14:textId="77777777" w:rsidR="009204A5" w:rsidRDefault="0009792D">
      <w:pPr>
        <w:pStyle w:val="Sumrio3"/>
        <w:rPr>
          <w:rFonts w:asciiTheme="minorHAnsi" w:eastAsiaTheme="minorEastAsia" w:hAnsiTheme="minorHAnsi" w:cstheme="minorBidi"/>
          <w:b w:val="0"/>
          <w:sz w:val="22"/>
          <w:szCs w:val="22"/>
          <w:lang w:eastAsia="pt-BR"/>
        </w:rPr>
      </w:pPr>
      <w:hyperlink w:anchor="_Toc490081361" w:history="1">
        <w:r w:rsidR="009204A5" w:rsidRPr="002E7743">
          <w:rPr>
            <w:rStyle w:val="Hyperlink"/>
          </w:rPr>
          <w:t>1.4.1</w:t>
        </w:r>
        <w:r w:rsidR="009204A5">
          <w:rPr>
            <w:rFonts w:asciiTheme="minorHAnsi" w:eastAsiaTheme="minorEastAsia" w:hAnsiTheme="minorHAnsi" w:cstheme="minorBidi"/>
            <w:b w:val="0"/>
            <w:sz w:val="22"/>
            <w:szCs w:val="22"/>
            <w:lang w:eastAsia="pt-BR"/>
          </w:rPr>
          <w:tab/>
        </w:r>
        <w:r w:rsidR="009204A5" w:rsidRPr="002E7743">
          <w:rPr>
            <w:rStyle w:val="Hyperlink"/>
          </w:rPr>
          <w:t>Objetivo Geral</w:t>
        </w:r>
        <w:r w:rsidR="009204A5">
          <w:rPr>
            <w:webHidden/>
          </w:rPr>
          <w:tab/>
        </w:r>
        <w:r w:rsidR="009204A5">
          <w:rPr>
            <w:webHidden/>
          </w:rPr>
          <w:fldChar w:fldCharType="begin"/>
        </w:r>
        <w:r w:rsidR="009204A5">
          <w:rPr>
            <w:webHidden/>
          </w:rPr>
          <w:instrText xml:space="preserve"> PAGEREF _Toc490081361 \h </w:instrText>
        </w:r>
        <w:r w:rsidR="009204A5">
          <w:rPr>
            <w:webHidden/>
          </w:rPr>
        </w:r>
        <w:r w:rsidR="009204A5">
          <w:rPr>
            <w:webHidden/>
          </w:rPr>
          <w:fldChar w:fldCharType="separate"/>
        </w:r>
        <w:r w:rsidR="009204A5">
          <w:rPr>
            <w:webHidden/>
          </w:rPr>
          <w:t>4</w:t>
        </w:r>
        <w:r w:rsidR="009204A5">
          <w:rPr>
            <w:webHidden/>
          </w:rPr>
          <w:fldChar w:fldCharType="end"/>
        </w:r>
      </w:hyperlink>
    </w:p>
    <w:p w14:paraId="3BFBD7C0" w14:textId="77777777" w:rsidR="009204A5" w:rsidRDefault="0009792D">
      <w:pPr>
        <w:pStyle w:val="Sumrio3"/>
        <w:rPr>
          <w:rFonts w:asciiTheme="minorHAnsi" w:eastAsiaTheme="minorEastAsia" w:hAnsiTheme="minorHAnsi" w:cstheme="minorBidi"/>
          <w:b w:val="0"/>
          <w:sz w:val="22"/>
          <w:szCs w:val="22"/>
          <w:lang w:eastAsia="pt-BR"/>
        </w:rPr>
      </w:pPr>
      <w:hyperlink w:anchor="_Toc490081362" w:history="1">
        <w:r w:rsidR="009204A5" w:rsidRPr="002E7743">
          <w:rPr>
            <w:rStyle w:val="Hyperlink"/>
          </w:rPr>
          <w:t>1.4.2</w:t>
        </w:r>
        <w:r w:rsidR="009204A5">
          <w:rPr>
            <w:rFonts w:asciiTheme="minorHAnsi" w:eastAsiaTheme="minorEastAsia" w:hAnsiTheme="minorHAnsi" w:cstheme="minorBidi"/>
            <w:b w:val="0"/>
            <w:sz w:val="22"/>
            <w:szCs w:val="22"/>
            <w:lang w:eastAsia="pt-BR"/>
          </w:rPr>
          <w:tab/>
        </w:r>
        <w:r w:rsidR="009204A5" w:rsidRPr="002E7743">
          <w:rPr>
            <w:rStyle w:val="Hyperlink"/>
          </w:rPr>
          <w:t>Objetivos Específicos</w:t>
        </w:r>
        <w:r w:rsidR="009204A5">
          <w:rPr>
            <w:webHidden/>
          </w:rPr>
          <w:tab/>
        </w:r>
        <w:r w:rsidR="009204A5">
          <w:rPr>
            <w:webHidden/>
          </w:rPr>
          <w:fldChar w:fldCharType="begin"/>
        </w:r>
        <w:r w:rsidR="009204A5">
          <w:rPr>
            <w:webHidden/>
          </w:rPr>
          <w:instrText xml:space="preserve"> PAGEREF _Toc490081362 \h </w:instrText>
        </w:r>
        <w:r w:rsidR="009204A5">
          <w:rPr>
            <w:webHidden/>
          </w:rPr>
        </w:r>
        <w:r w:rsidR="009204A5">
          <w:rPr>
            <w:webHidden/>
          </w:rPr>
          <w:fldChar w:fldCharType="separate"/>
        </w:r>
        <w:r w:rsidR="009204A5">
          <w:rPr>
            <w:webHidden/>
          </w:rPr>
          <w:t>4</w:t>
        </w:r>
        <w:r w:rsidR="009204A5">
          <w:rPr>
            <w:webHidden/>
          </w:rPr>
          <w:fldChar w:fldCharType="end"/>
        </w:r>
      </w:hyperlink>
    </w:p>
    <w:p w14:paraId="4790AB27" w14:textId="77777777" w:rsidR="009204A5" w:rsidRDefault="0009792D">
      <w:pPr>
        <w:pStyle w:val="Sumrio2"/>
        <w:rPr>
          <w:rFonts w:asciiTheme="minorHAnsi" w:eastAsiaTheme="minorEastAsia" w:hAnsiTheme="minorHAnsi" w:cstheme="minorBidi"/>
          <w:bCs w:val="0"/>
          <w:sz w:val="22"/>
          <w:szCs w:val="22"/>
          <w:lang w:eastAsia="pt-BR"/>
        </w:rPr>
      </w:pPr>
      <w:hyperlink w:anchor="_Toc490081363" w:history="1">
        <w:r w:rsidR="009204A5" w:rsidRPr="002E7743">
          <w:rPr>
            <w:rStyle w:val="Hyperlink"/>
          </w:rPr>
          <w:t>1.5</w:t>
        </w:r>
        <w:r w:rsidR="009204A5">
          <w:rPr>
            <w:rFonts w:asciiTheme="minorHAnsi" w:eastAsiaTheme="minorEastAsia" w:hAnsiTheme="minorHAnsi" w:cstheme="minorBidi"/>
            <w:bCs w:val="0"/>
            <w:sz w:val="22"/>
            <w:szCs w:val="22"/>
            <w:lang w:eastAsia="pt-BR"/>
          </w:rPr>
          <w:tab/>
        </w:r>
        <w:r w:rsidR="009204A5" w:rsidRPr="002E7743">
          <w:rPr>
            <w:rStyle w:val="Hyperlink"/>
          </w:rPr>
          <w:t>JUSTIFICATIVA</w:t>
        </w:r>
        <w:r w:rsidR="009204A5">
          <w:rPr>
            <w:webHidden/>
          </w:rPr>
          <w:tab/>
        </w:r>
        <w:r w:rsidR="009204A5">
          <w:rPr>
            <w:webHidden/>
          </w:rPr>
          <w:fldChar w:fldCharType="begin"/>
        </w:r>
        <w:r w:rsidR="009204A5">
          <w:rPr>
            <w:webHidden/>
          </w:rPr>
          <w:instrText xml:space="preserve"> PAGEREF _Toc490081363 \h </w:instrText>
        </w:r>
        <w:r w:rsidR="009204A5">
          <w:rPr>
            <w:webHidden/>
          </w:rPr>
        </w:r>
        <w:r w:rsidR="009204A5">
          <w:rPr>
            <w:webHidden/>
          </w:rPr>
          <w:fldChar w:fldCharType="separate"/>
        </w:r>
        <w:r w:rsidR="009204A5">
          <w:rPr>
            <w:webHidden/>
          </w:rPr>
          <w:t>5</w:t>
        </w:r>
        <w:r w:rsidR="009204A5">
          <w:rPr>
            <w:webHidden/>
          </w:rPr>
          <w:fldChar w:fldCharType="end"/>
        </w:r>
      </w:hyperlink>
    </w:p>
    <w:p w14:paraId="1402DF2C"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64" w:history="1">
        <w:r w:rsidR="009204A5" w:rsidRPr="002E7743">
          <w:rPr>
            <w:rStyle w:val="Hyperlink"/>
          </w:rPr>
          <w:t>2</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REFERENCIAL TEÓRICO</w:t>
        </w:r>
        <w:r w:rsidR="009204A5">
          <w:rPr>
            <w:webHidden/>
          </w:rPr>
          <w:tab/>
        </w:r>
        <w:r w:rsidR="009204A5">
          <w:rPr>
            <w:webHidden/>
          </w:rPr>
          <w:fldChar w:fldCharType="begin"/>
        </w:r>
        <w:r w:rsidR="009204A5">
          <w:rPr>
            <w:webHidden/>
          </w:rPr>
          <w:instrText xml:space="preserve"> PAGEREF _Toc490081364 \h </w:instrText>
        </w:r>
        <w:r w:rsidR="009204A5">
          <w:rPr>
            <w:webHidden/>
          </w:rPr>
        </w:r>
        <w:r w:rsidR="009204A5">
          <w:rPr>
            <w:webHidden/>
          </w:rPr>
          <w:fldChar w:fldCharType="separate"/>
        </w:r>
        <w:r w:rsidR="009204A5">
          <w:rPr>
            <w:webHidden/>
          </w:rPr>
          <w:t>7</w:t>
        </w:r>
        <w:r w:rsidR="009204A5">
          <w:rPr>
            <w:webHidden/>
          </w:rPr>
          <w:fldChar w:fldCharType="end"/>
        </w:r>
      </w:hyperlink>
    </w:p>
    <w:p w14:paraId="4D3852F5" w14:textId="77777777" w:rsidR="009204A5" w:rsidRDefault="0009792D">
      <w:pPr>
        <w:pStyle w:val="Sumrio2"/>
        <w:rPr>
          <w:rFonts w:asciiTheme="minorHAnsi" w:eastAsiaTheme="minorEastAsia" w:hAnsiTheme="minorHAnsi" w:cstheme="minorBidi"/>
          <w:bCs w:val="0"/>
          <w:sz w:val="22"/>
          <w:szCs w:val="22"/>
          <w:lang w:eastAsia="pt-BR"/>
        </w:rPr>
      </w:pPr>
      <w:hyperlink w:anchor="_Toc490081365" w:history="1">
        <w:r w:rsidR="009204A5" w:rsidRPr="002E7743">
          <w:rPr>
            <w:rStyle w:val="Hyperlink"/>
          </w:rPr>
          <w:t>2.1</w:t>
        </w:r>
        <w:r w:rsidR="009204A5">
          <w:rPr>
            <w:rFonts w:asciiTheme="minorHAnsi" w:eastAsiaTheme="minorEastAsia" w:hAnsiTheme="minorHAnsi" w:cstheme="minorBidi"/>
            <w:bCs w:val="0"/>
            <w:sz w:val="22"/>
            <w:szCs w:val="22"/>
            <w:lang w:eastAsia="pt-BR"/>
          </w:rPr>
          <w:tab/>
        </w:r>
        <w:r w:rsidR="009204A5" w:rsidRPr="002E7743">
          <w:rPr>
            <w:rStyle w:val="Hyperlink"/>
          </w:rPr>
          <w:t>CONCEITOS DE DESENVOLVIMENTO DE SOFTWARE</w:t>
        </w:r>
        <w:r w:rsidR="009204A5">
          <w:rPr>
            <w:webHidden/>
          </w:rPr>
          <w:tab/>
        </w:r>
        <w:r w:rsidR="009204A5">
          <w:rPr>
            <w:webHidden/>
          </w:rPr>
          <w:fldChar w:fldCharType="begin"/>
        </w:r>
        <w:r w:rsidR="009204A5">
          <w:rPr>
            <w:webHidden/>
          </w:rPr>
          <w:instrText xml:space="preserve"> PAGEREF _Toc490081365 \h </w:instrText>
        </w:r>
        <w:r w:rsidR="009204A5">
          <w:rPr>
            <w:webHidden/>
          </w:rPr>
        </w:r>
        <w:r w:rsidR="009204A5">
          <w:rPr>
            <w:webHidden/>
          </w:rPr>
          <w:fldChar w:fldCharType="separate"/>
        </w:r>
        <w:r w:rsidR="009204A5">
          <w:rPr>
            <w:webHidden/>
          </w:rPr>
          <w:t>7</w:t>
        </w:r>
        <w:r w:rsidR="009204A5">
          <w:rPr>
            <w:webHidden/>
          </w:rPr>
          <w:fldChar w:fldCharType="end"/>
        </w:r>
      </w:hyperlink>
    </w:p>
    <w:p w14:paraId="04D34EC9" w14:textId="77777777" w:rsidR="009204A5" w:rsidRDefault="0009792D">
      <w:pPr>
        <w:pStyle w:val="Sumrio2"/>
        <w:rPr>
          <w:rFonts w:asciiTheme="minorHAnsi" w:eastAsiaTheme="minorEastAsia" w:hAnsiTheme="minorHAnsi" w:cstheme="minorBidi"/>
          <w:bCs w:val="0"/>
          <w:sz w:val="22"/>
          <w:szCs w:val="22"/>
          <w:lang w:eastAsia="pt-BR"/>
        </w:rPr>
      </w:pPr>
      <w:hyperlink w:anchor="_Toc490081366" w:history="1">
        <w:r w:rsidR="009204A5" w:rsidRPr="002E7743">
          <w:rPr>
            <w:rStyle w:val="Hyperlink"/>
          </w:rPr>
          <w:t>2.2</w:t>
        </w:r>
        <w:r w:rsidR="009204A5">
          <w:rPr>
            <w:rFonts w:asciiTheme="minorHAnsi" w:eastAsiaTheme="minorEastAsia" w:hAnsiTheme="minorHAnsi" w:cstheme="minorBidi"/>
            <w:bCs w:val="0"/>
            <w:sz w:val="22"/>
            <w:szCs w:val="22"/>
            <w:lang w:eastAsia="pt-BR"/>
          </w:rPr>
          <w:tab/>
        </w:r>
        <w:r w:rsidR="009204A5" w:rsidRPr="002E7743">
          <w:rPr>
            <w:rStyle w:val="Hyperlink"/>
          </w:rPr>
          <w:t>CONCEITO DE DESENVOLVIMENTO ÁGIL DE SOFTWARE</w:t>
        </w:r>
        <w:r w:rsidR="009204A5">
          <w:rPr>
            <w:webHidden/>
          </w:rPr>
          <w:tab/>
        </w:r>
        <w:r w:rsidR="009204A5">
          <w:rPr>
            <w:webHidden/>
          </w:rPr>
          <w:fldChar w:fldCharType="begin"/>
        </w:r>
        <w:r w:rsidR="009204A5">
          <w:rPr>
            <w:webHidden/>
          </w:rPr>
          <w:instrText xml:space="preserve"> PAGEREF _Toc490081366 \h </w:instrText>
        </w:r>
        <w:r w:rsidR="009204A5">
          <w:rPr>
            <w:webHidden/>
          </w:rPr>
        </w:r>
        <w:r w:rsidR="009204A5">
          <w:rPr>
            <w:webHidden/>
          </w:rPr>
          <w:fldChar w:fldCharType="separate"/>
        </w:r>
        <w:r w:rsidR="009204A5">
          <w:rPr>
            <w:webHidden/>
          </w:rPr>
          <w:t>7</w:t>
        </w:r>
        <w:r w:rsidR="009204A5">
          <w:rPr>
            <w:webHidden/>
          </w:rPr>
          <w:fldChar w:fldCharType="end"/>
        </w:r>
      </w:hyperlink>
    </w:p>
    <w:p w14:paraId="398216F6" w14:textId="77777777" w:rsidR="009204A5" w:rsidRDefault="0009792D">
      <w:pPr>
        <w:pStyle w:val="Sumrio2"/>
        <w:rPr>
          <w:rFonts w:asciiTheme="minorHAnsi" w:eastAsiaTheme="minorEastAsia" w:hAnsiTheme="minorHAnsi" w:cstheme="minorBidi"/>
          <w:bCs w:val="0"/>
          <w:sz w:val="22"/>
          <w:szCs w:val="22"/>
          <w:lang w:eastAsia="pt-BR"/>
        </w:rPr>
      </w:pPr>
      <w:hyperlink w:anchor="_Toc490081367" w:history="1">
        <w:r w:rsidR="009204A5" w:rsidRPr="002E7743">
          <w:rPr>
            <w:rStyle w:val="Hyperlink"/>
          </w:rPr>
          <w:t>2.3</w:t>
        </w:r>
        <w:r w:rsidR="009204A5">
          <w:rPr>
            <w:rFonts w:asciiTheme="minorHAnsi" w:eastAsiaTheme="minorEastAsia" w:hAnsiTheme="minorHAnsi" w:cstheme="minorBidi"/>
            <w:bCs w:val="0"/>
            <w:sz w:val="22"/>
            <w:szCs w:val="22"/>
            <w:lang w:eastAsia="pt-BR"/>
          </w:rPr>
          <w:tab/>
        </w:r>
        <w:r w:rsidR="009204A5" w:rsidRPr="002E7743">
          <w:rPr>
            <w:rStyle w:val="Hyperlink"/>
          </w:rPr>
          <w:t>CONCEITO DE SCRUM</w:t>
        </w:r>
        <w:r w:rsidR="009204A5">
          <w:rPr>
            <w:webHidden/>
          </w:rPr>
          <w:tab/>
        </w:r>
        <w:r w:rsidR="009204A5">
          <w:rPr>
            <w:webHidden/>
          </w:rPr>
          <w:fldChar w:fldCharType="begin"/>
        </w:r>
        <w:r w:rsidR="009204A5">
          <w:rPr>
            <w:webHidden/>
          </w:rPr>
          <w:instrText xml:space="preserve"> PAGEREF _Toc490081367 \h </w:instrText>
        </w:r>
        <w:r w:rsidR="009204A5">
          <w:rPr>
            <w:webHidden/>
          </w:rPr>
        </w:r>
        <w:r w:rsidR="009204A5">
          <w:rPr>
            <w:webHidden/>
          </w:rPr>
          <w:fldChar w:fldCharType="separate"/>
        </w:r>
        <w:r w:rsidR="009204A5">
          <w:rPr>
            <w:webHidden/>
          </w:rPr>
          <w:t>7</w:t>
        </w:r>
        <w:r w:rsidR="009204A5">
          <w:rPr>
            <w:webHidden/>
          </w:rPr>
          <w:fldChar w:fldCharType="end"/>
        </w:r>
      </w:hyperlink>
    </w:p>
    <w:p w14:paraId="4EB7C012" w14:textId="77777777" w:rsidR="009204A5" w:rsidRDefault="0009792D">
      <w:pPr>
        <w:pStyle w:val="Sumrio2"/>
        <w:rPr>
          <w:rFonts w:asciiTheme="minorHAnsi" w:eastAsiaTheme="minorEastAsia" w:hAnsiTheme="minorHAnsi" w:cstheme="minorBidi"/>
          <w:bCs w:val="0"/>
          <w:sz w:val="22"/>
          <w:szCs w:val="22"/>
          <w:lang w:eastAsia="pt-BR"/>
        </w:rPr>
      </w:pPr>
      <w:hyperlink w:anchor="_Toc490081368" w:history="1">
        <w:r w:rsidR="009204A5" w:rsidRPr="002E7743">
          <w:rPr>
            <w:rStyle w:val="Hyperlink"/>
          </w:rPr>
          <w:t>2.4</w:t>
        </w:r>
        <w:r w:rsidR="009204A5">
          <w:rPr>
            <w:rFonts w:asciiTheme="minorHAnsi" w:eastAsiaTheme="minorEastAsia" w:hAnsiTheme="minorHAnsi" w:cstheme="minorBidi"/>
            <w:bCs w:val="0"/>
            <w:sz w:val="22"/>
            <w:szCs w:val="22"/>
            <w:lang w:eastAsia="pt-BR"/>
          </w:rPr>
          <w:tab/>
        </w:r>
        <w:r w:rsidR="009204A5" w:rsidRPr="002E7743">
          <w:rPr>
            <w:rStyle w:val="Hyperlink"/>
          </w:rPr>
          <w:t>ESTRUTURA DO TRABALHO</w:t>
        </w:r>
        <w:r w:rsidR="009204A5">
          <w:rPr>
            <w:webHidden/>
          </w:rPr>
          <w:tab/>
        </w:r>
        <w:r w:rsidR="009204A5">
          <w:rPr>
            <w:webHidden/>
          </w:rPr>
          <w:fldChar w:fldCharType="begin"/>
        </w:r>
        <w:r w:rsidR="009204A5">
          <w:rPr>
            <w:webHidden/>
          </w:rPr>
          <w:instrText xml:space="preserve"> PAGEREF _Toc490081368 \h </w:instrText>
        </w:r>
        <w:r w:rsidR="009204A5">
          <w:rPr>
            <w:webHidden/>
          </w:rPr>
        </w:r>
        <w:r w:rsidR="009204A5">
          <w:rPr>
            <w:webHidden/>
          </w:rPr>
          <w:fldChar w:fldCharType="separate"/>
        </w:r>
        <w:r w:rsidR="009204A5">
          <w:rPr>
            <w:webHidden/>
          </w:rPr>
          <w:t>10</w:t>
        </w:r>
        <w:r w:rsidR="009204A5">
          <w:rPr>
            <w:webHidden/>
          </w:rPr>
          <w:fldChar w:fldCharType="end"/>
        </w:r>
      </w:hyperlink>
    </w:p>
    <w:p w14:paraId="7A50512C"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69" w:history="1">
        <w:r w:rsidR="009204A5" w:rsidRPr="002E7743">
          <w:rPr>
            <w:rStyle w:val="Hyperlink"/>
          </w:rPr>
          <w:t>3</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ANÁLISE DO AMBIENTE</w:t>
        </w:r>
        <w:r w:rsidR="009204A5">
          <w:rPr>
            <w:webHidden/>
          </w:rPr>
          <w:tab/>
        </w:r>
        <w:r w:rsidR="009204A5">
          <w:rPr>
            <w:webHidden/>
          </w:rPr>
          <w:fldChar w:fldCharType="begin"/>
        </w:r>
        <w:r w:rsidR="009204A5">
          <w:rPr>
            <w:webHidden/>
          </w:rPr>
          <w:instrText xml:space="preserve"> PAGEREF _Toc490081369 \h </w:instrText>
        </w:r>
        <w:r w:rsidR="009204A5">
          <w:rPr>
            <w:webHidden/>
          </w:rPr>
        </w:r>
        <w:r w:rsidR="009204A5">
          <w:rPr>
            <w:webHidden/>
          </w:rPr>
          <w:fldChar w:fldCharType="separate"/>
        </w:r>
        <w:r w:rsidR="009204A5">
          <w:rPr>
            <w:webHidden/>
          </w:rPr>
          <w:t>12</w:t>
        </w:r>
        <w:r w:rsidR="009204A5">
          <w:rPr>
            <w:webHidden/>
          </w:rPr>
          <w:fldChar w:fldCharType="end"/>
        </w:r>
      </w:hyperlink>
    </w:p>
    <w:p w14:paraId="7646EEA1"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70" w:history="1">
        <w:r w:rsidR="009204A5" w:rsidRPr="002E7743">
          <w:rPr>
            <w:rStyle w:val="Hyperlink"/>
          </w:rPr>
          <w:t>4</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MODELO DO NEGÓCIO</w:t>
        </w:r>
        <w:r w:rsidR="009204A5">
          <w:rPr>
            <w:webHidden/>
          </w:rPr>
          <w:tab/>
        </w:r>
        <w:r w:rsidR="009204A5">
          <w:rPr>
            <w:webHidden/>
          </w:rPr>
          <w:fldChar w:fldCharType="begin"/>
        </w:r>
        <w:r w:rsidR="009204A5">
          <w:rPr>
            <w:webHidden/>
          </w:rPr>
          <w:instrText xml:space="preserve"> PAGEREF _Toc490081370 \h </w:instrText>
        </w:r>
        <w:r w:rsidR="009204A5">
          <w:rPr>
            <w:webHidden/>
          </w:rPr>
        </w:r>
        <w:r w:rsidR="009204A5">
          <w:rPr>
            <w:webHidden/>
          </w:rPr>
          <w:fldChar w:fldCharType="separate"/>
        </w:r>
        <w:r w:rsidR="009204A5">
          <w:rPr>
            <w:webHidden/>
          </w:rPr>
          <w:t>12</w:t>
        </w:r>
        <w:r w:rsidR="009204A5">
          <w:rPr>
            <w:webHidden/>
          </w:rPr>
          <w:fldChar w:fldCharType="end"/>
        </w:r>
      </w:hyperlink>
    </w:p>
    <w:p w14:paraId="1A3D9B30"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71" w:history="1">
        <w:r w:rsidR="009204A5" w:rsidRPr="002E7743">
          <w:rPr>
            <w:rStyle w:val="Hyperlink"/>
          </w:rPr>
          <w:t>5</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DESENVOLVIMENTO DO PRODUTO</w:t>
        </w:r>
        <w:r w:rsidR="009204A5">
          <w:rPr>
            <w:webHidden/>
          </w:rPr>
          <w:tab/>
        </w:r>
        <w:r w:rsidR="009204A5">
          <w:rPr>
            <w:webHidden/>
          </w:rPr>
          <w:fldChar w:fldCharType="begin"/>
        </w:r>
        <w:r w:rsidR="009204A5">
          <w:rPr>
            <w:webHidden/>
          </w:rPr>
          <w:instrText xml:space="preserve"> PAGEREF _Toc490081371 \h </w:instrText>
        </w:r>
        <w:r w:rsidR="009204A5">
          <w:rPr>
            <w:webHidden/>
          </w:rPr>
        </w:r>
        <w:r w:rsidR="009204A5">
          <w:rPr>
            <w:webHidden/>
          </w:rPr>
          <w:fldChar w:fldCharType="separate"/>
        </w:r>
        <w:r w:rsidR="009204A5">
          <w:rPr>
            <w:webHidden/>
          </w:rPr>
          <w:t>12</w:t>
        </w:r>
        <w:r w:rsidR="009204A5">
          <w:rPr>
            <w:webHidden/>
          </w:rPr>
          <w:fldChar w:fldCharType="end"/>
        </w:r>
      </w:hyperlink>
    </w:p>
    <w:p w14:paraId="48774E4A"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72" w:history="1">
        <w:r w:rsidR="009204A5" w:rsidRPr="002E7743">
          <w:rPr>
            <w:rStyle w:val="Hyperlink"/>
          </w:rPr>
          <w:t>6</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CRONOGRAMA</w:t>
        </w:r>
        <w:r w:rsidR="009204A5">
          <w:rPr>
            <w:webHidden/>
          </w:rPr>
          <w:tab/>
        </w:r>
        <w:r w:rsidR="009204A5">
          <w:rPr>
            <w:webHidden/>
          </w:rPr>
          <w:fldChar w:fldCharType="begin"/>
        </w:r>
        <w:r w:rsidR="009204A5">
          <w:rPr>
            <w:webHidden/>
          </w:rPr>
          <w:instrText xml:space="preserve"> PAGEREF _Toc490081372 \h </w:instrText>
        </w:r>
        <w:r w:rsidR="009204A5">
          <w:rPr>
            <w:webHidden/>
          </w:rPr>
        </w:r>
        <w:r w:rsidR="009204A5">
          <w:rPr>
            <w:webHidden/>
          </w:rPr>
          <w:fldChar w:fldCharType="separate"/>
        </w:r>
        <w:r w:rsidR="009204A5">
          <w:rPr>
            <w:webHidden/>
          </w:rPr>
          <w:t>12</w:t>
        </w:r>
        <w:r w:rsidR="009204A5">
          <w:rPr>
            <w:webHidden/>
          </w:rPr>
          <w:fldChar w:fldCharType="end"/>
        </w:r>
      </w:hyperlink>
    </w:p>
    <w:p w14:paraId="24033C29"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73" w:history="1">
        <w:r w:rsidR="009204A5" w:rsidRPr="002E7743">
          <w:rPr>
            <w:rStyle w:val="Hyperlink"/>
          </w:rPr>
          <w:t>7</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ANEXOS</w:t>
        </w:r>
        <w:r w:rsidR="009204A5">
          <w:rPr>
            <w:webHidden/>
          </w:rPr>
          <w:tab/>
        </w:r>
        <w:r w:rsidR="009204A5">
          <w:rPr>
            <w:webHidden/>
          </w:rPr>
          <w:fldChar w:fldCharType="begin"/>
        </w:r>
        <w:r w:rsidR="009204A5">
          <w:rPr>
            <w:webHidden/>
          </w:rPr>
          <w:instrText xml:space="preserve"> PAGEREF _Toc490081373 \h </w:instrText>
        </w:r>
        <w:r w:rsidR="009204A5">
          <w:rPr>
            <w:webHidden/>
          </w:rPr>
        </w:r>
        <w:r w:rsidR="009204A5">
          <w:rPr>
            <w:webHidden/>
          </w:rPr>
          <w:fldChar w:fldCharType="separate"/>
        </w:r>
        <w:r w:rsidR="009204A5">
          <w:rPr>
            <w:webHidden/>
          </w:rPr>
          <w:t>13</w:t>
        </w:r>
        <w:r w:rsidR="009204A5">
          <w:rPr>
            <w:webHidden/>
          </w:rPr>
          <w:fldChar w:fldCharType="end"/>
        </w:r>
      </w:hyperlink>
    </w:p>
    <w:p w14:paraId="2B27AB1E" w14:textId="77777777" w:rsidR="009204A5" w:rsidRDefault="0009792D">
      <w:pPr>
        <w:pStyle w:val="Sumrio2"/>
        <w:rPr>
          <w:rFonts w:asciiTheme="minorHAnsi" w:eastAsiaTheme="minorEastAsia" w:hAnsiTheme="minorHAnsi" w:cstheme="minorBidi"/>
          <w:bCs w:val="0"/>
          <w:sz w:val="22"/>
          <w:szCs w:val="22"/>
          <w:lang w:eastAsia="pt-BR"/>
        </w:rPr>
      </w:pPr>
      <w:hyperlink w:anchor="_Toc490081374" w:history="1">
        <w:r w:rsidR="009204A5" w:rsidRPr="002E7743">
          <w:rPr>
            <w:rStyle w:val="Hyperlink"/>
          </w:rPr>
          <w:t>7.1</w:t>
        </w:r>
        <w:r w:rsidR="009204A5">
          <w:rPr>
            <w:rFonts w:asciiTheme="minorHAnsi" w:eastAsiaTheme="minorEastAsia" w:hAnsiTheme="minorHAnsi" w:cstheme="minorBidi"/>
            <w:bCs w:val="0"/>
            <w:sz w:val="22"/>
            <w:szCs w:val="22"/>
            <w:lang w:eastAsia="pt-BR"/>
          </w:rPr>
          <w:tab/>
        </w:r>
        <w:r w:rsidR="009204A5" w:rsidRPr="002E7743">
          <w:rPr>
            <w:rStyle w:val="Hyperlink"/>
          </w:rPr>
          <w:t>Anexo questionário</w:t>
        </w:r>
        <w:r w:rsidR="009204A5">
          <w:rPr>
            <w:webHidden/>
          </w:rPr>
          <w:tab/>
        </w:r>
        <w:r w:rsidR="009204A5">
          <w:rPr>
            <w:webHidden/>
          </w:rPr>
          <w:fldChar w:fldCharType="begin"/>
        </w:r>
        <w:r w:rsidR="009204A5">
          <w:rPr>
            <w:webHidden/>
          </w:rPr>
          <w:instrText xml:space="preserve"> PAGEREF _Toc490081374 \h </w:instrText>
        </w:r>
        <w:r w:rsidR="009204A5">
          <w:rPr>
            <w:webHidden/>
          </w:rPr>
        </w:r>
        <w:r w:rsidR="009204A5">
          <w:rPr>
            <w:webHidden/>
          </w:rPr>
          <w:fldChar w:fldCharType="separate"/>
        </w:r>
        <w:r w:rsidR="009204A5">
          <w:rPr>
            <w:webHidden/>
          </w:rPr>
          <w:t>13</w:t>
        </w:r>
        <w:r w:rsidR="009204A5">
          <w:rPr>
            <w:webHidden/>
          </w:rPr>
          <w:fldChar w:fldCharType="end"/>
        </w:r>
      </w:hyperlink>
    </w:p>
    <w:p w14:paraId="2BDC568C" w14:textId="77777777" w:rsidR="009204A5" w:rsidRDefault="0009792D">
      <w:pPr>
        <w:pStyle w:val="Sumrio1"/>
        <w:rPr>
          <w:rFonts w:asciiTheme="minorHAnsi" w:eastAsiaTheme="minorEastAsia" w:hAnsiTheme="minorHAnsi" w:cstheme="minorBidi"/>
          <w:b w:val="0"/>
          <w:bCs w:val="0"/>
          <w:caps w:val="0"/>
          <w:sz w:val="22"/>
          <w:szCs w:val="22"/>
          <w:lang w:eastAsia="pt-BR"/>
        </w:rPr>
      </w:pPr>
      <w:hyperlink w:anchor="_Toc490081375" w:history="1">
        <w:r w:rsidR="009204A5" w:rsidRPr="002E7743">
          <w:rPr>
            <w:rStyle w:val="Hyperlink"/>
          </w:rPr>
          <w:t>REFERÊNCIAS</w:t>
        </w:r>
        <w:r w:rsidR="009204A5">
          <w:rPr>
            <w:webHidden/>
          </w:rPr>
          <w:tab/>
        </w:r>
        <w:r w:rsidR="009204A5">
          <w:rPr>
            <w:webHidden/>
          </w:rPr>
          <w:fldChar w:fldCharType="begin"/>
        </w:r>
        <w:r w:rsidR="009204A5">
          <w:rPr>
            <w:webHidden/>
          </w:rPr>
          <w:instrText xml:space="preserve"> PAGEREF _Toc490081375 \h </w:instrText>
        </w:r>
        <w:r w:rsidR="009204A5">
          <w:rPr>
            <w:webHidden/>
          </w:rPr>
        </w:r>
        <w:r w:rsidR="009204A5">
          <w:rPr>
            <w:webHidden/>
          </w:rPr>
          <w:fldChar w:fldCharType="separate"/>
        </w:r>
        <w:r w:rsidR="009204A5">
          <w:rPr>
            <w:webHidden/>
          </w:rPr>
          <w:t>24</w:t>
        </w:r>
        <w:r w:rsidR="009204A5">
          <w:rPr>
            <w:webHidden/>
          </w:rPr>
          <w:fldChar w:fldCharType="end"/>
        </w:r>
      </w:hyperlink>
    </w:p>
    <w:p w14:paraId="5302992D" w14:textId="6532B8E5"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90081356"/>
      <w:r>
        <w:lastRenderedPageBreak/>
        <w:t>INTRODUÇÃO</w:t>
      </w:r>
      <w:bookmarkEnd w:id="1"/>
      <w:bookmarkEnd w:id="2"/>
      <w:bookmarkEnd w:id="3"/>
    </w:p>
    <w:p w14:paraId="0C71C88C" w14:textId="2CBB8185" w:rsidR="00E05A39" w:rsidRPr="00E05A39" w:rsidDel="0084474A" w:rsidRDefault="00E05A39" w:rsidP="00E05A39">
      <w:pPr>
        <w:pStyle w:val="Titulo"/>
        <w:rPr>
          <w:del w:id="4" w:author="Henrique Antonio Merlin Junior" w:date="2017-08-12T16:35:00Z"/>
        </w:rPr>
      </w:pPr>
    </w:p>
    <w:p w14:paraId="04275344" w14:textId="5DF5930B" w:rsidR="00423ADE" w:rsidDel="0084474A" w:rsidRDefault="00E05A39" w:rsidP="00D669E3">
      <w:pPr>
        <w:pStyle w:val="Ttulo2"/>
        <w:rPr>
          <w:del w:id="5" w:author="Henrique Antonio Merlin Junior" w:date="2017-08-12T16:35:00Z"/>
        </w:rPr>
      </w:pPr>
      <w:bookmarkStart w:id="6" w:name="_Toc490081357"/>
      <w:commentRangeStart w:id="7"/>
      <w:commentRangeStart w:id="8"/>
      <w:del w:id="9" w:author="Henrique Antonio Merlin Junior" w:date="2017-08-12T16:35:00Z">
        <w:r w:rsidDel="0084474A">
          <w:delText>TEMA</w:delText>
        </w:r>
        <w:bookmarkEnd w:id="6"/>
        <w:commentRangeEnd w:id="7"/>
        <w:r w:rsidR="0064528B" w:rsidDel="0084474A">
          <w:rPr>
            <w:rStyle w:val="Refdecomentrio"/>
            <w:rFonts w:ascii="Calibri" w:eastAsia="Calibri" w:hAnsi="Calibri" w:cs="Times New Roman"/>
            <w:bCs w:val="0"/>
            <w:iCs w:val="0"/>
            <w:lang w:eastAsia="en-US"/>
          </w:rPr>
          <w:commentReference w:id="7"/>
        </w:r>
      </w:del>
    </w:p>
    <w:p w14:paraId="69834720" w14:textId="58EFC31E" w:rsidR="00CD0FF0" w:rsidRDefault="0064528B" w:rsidP="57AF88EB">
      <w:pPr>
        <w:suppressAutoHyphens/>
        <w:spacing w:after="0" w:line="360" w:lineRule="auto"/>
        <w:jc w:val="both"/>
        <w:rPr>
          <w:rFonts w:ascii="Arial" w:eastAsia="Arial" w:hAnsi="Arial" w:cs="Arial"/>
          <w:sz w:val="24"/>
          <w:szCs w:val="24"/>
        </w:rPr>
      </w:pPr>
      <w:bookmarkStart w:id="10" w:name="_Toc177215688"/>
      <w:bookmarkStart w:id="11" w:name="_Toc371600721"/>
      <w:bookmarkStart w:id="12" w:name="_Toc371601386"/>
      <w:commentRangeEnd w:id="8"/>
      <w:r>
        <w:rPr>
          <w:rStyle w:val="Refdecomentrio"/>
        </w:rPr>
        <w:commentReference w:id="8"/>
      </w:r>
    </w:p>
    <w:p w14:paraId="283486E1" w14:textId="4AD62F68" w:rsidR="00AB12A2" w:rsidRPr="00AB12A2" w:rsidRDefault="00AB12A2" w:rsidP="00AB12A2">
      <w:pPr>
        <w:suppressAutoHyphens/>
        <w:spacing w:after="0" w:line="360" w:lineRule="auto"/>
        <w:ind w:firstLine="709"/>
        <w:jc w:val="both"/>
        <w:rPr>
          <w:rFonts w:ascii="Arial" w:eastAsia="Arial" w:hAnsi="Arial" w:cs="Arial"/>
          <w:sz w:val="24"/>
          <w:szCs w:val="24"/>
        </w:rPr>
      </w:pPr>
      <w:r w:rsidRPr="00AB12A2">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w:t>
      </w:r>
      <w:r>
        <w:rPr>
          <w:rFonts w:ascii="Arial" w:eastAsia="Arial" w:hAnsi="Arial" w:cs="Arial"/>
          <w:sz w:val="24"/>
          <w:szCs w:val="24"/>
        </w:rPr>
        <w:t>om eficiência pratos saborosos.</w:t>
      </w:r>
    </w:p>
    <w:p w14:paraId="64BBA27F" w14:textId="77777777" w:rsidR="0009792D" w:rsidRDefault="00AB12A2" w:rsidP="0009792D">
      <w:pPr>
        <w:suppressAutoHyphens/>
        <w:spacing w:after="0" w:line="360" w:lineRule="auto"/>
        <w:ind w:firstLine="709"/>
        <w:jc w:val="both"/>
        <w:rPr>
          <w:ins w:id="13" w:author="Henrique Antonio Merlin Junior" w:date="2017-08-12T18:07:00Z"/>
          <w:rFonts w:ascii="Arial" w:eastAsia="Arial" w:hAnsi="Arial" w:cs="Arial"/>
          <w:sz w:val="24"/>
          <w:szCs w:val="24"/>
        </w:rPr>
        <w:pPrChange w:id="14" w:author="Henrique Antonio Merlin Junior" w:date="2017-08-12T18:07:00Z">
          <w:pPr>
            <w:suppressAutoHyphens/>
            <w:spacing w:after="0" w:line="360" w:lineRule="auto"/>
            <w:ind w:firstLine="709"/>
            <w:jc w:val="both"/>
          </w:pPr>
        </w:pPrChange>
      </w:pPr>
      <w:r w:rsidRPr="00AB12A2">
        <w:rPr>
          <w:rFonts w:ascii="Arial" w:eastAsia="Arial" w:hAnsi="Arial" w:cs="Arial"/>
          <w:sz w:val="24"/>
          <w:szCs w:val="24"/>
        </w:rPr>
        <w:t>Receitas são encontradas em distintos formatos como</w:t>
      </w:r>
      <w:ins w:id="15" w:author="Henrique Antonio Merlin Junior" w:date="2017-08-12T16:36:00Z">
        <w:r w:rsidR="0084474A">
          <w:rPr>
            <w:rFonts w:ascii="Arial" w:eastAsia="Arial" w:hAnsi="Arial" w:cs="Arial"/>
            <w:sz w:val="24"/>
            <w:szCs w:val="24"/>
          </w:rPr>
          <w:t xml:space="preserve"> t</w:t>
        </w:r>
      </w:ins>
      <w:commentRangeStart w:id="16"/>
      <w:del w:id="17" w:author="Henrique Antonio Merlin Junior" w:date="2017-08-12T16:35:00Z">
        <w:r w:rsidRPr="00AB12A2" w:rsidDel="0084474A">
          <w:rPr>
            <w:rFonts w:ascii="Arial" w:eastAsia="Arial" w:hAnsi="Arial" w:cs="Arial"/>
            <w:sz w:val="24"/>
            <w:szCs w:val="24"/>
          </w:rPr>
          <w:delText>:</w:delText>
        </w:r>
        <w:commentRangeEnd w:id="16"/>
        <w:r w:rsidR="0064528B" w:rsidRPr="006C703A" w:rsidDel="0084474A">
          <w:rPr>
            <w:rFonts w:ascii="Arial" w:eastAsia="Arial" w:hAnsi="Arial" w:cs="Arial"/>
            <w:sz w:val="24"/>
            <w:szCs w:val="24"/>
            <w:rPrChange w:id="18" w:author="Henrique Antonio Merlin Junior" w:date="2017-08-12T18:20:00Z">
              <w:rPr>
                <w:rStyle w:val="Refdecomentrio"/>
              </w:rPr>
            </w:rPrChange>
          </w:rPr>
          <w:commentReference w:id="16"/>
        </w:r>
        <w:r w:rsidRPr="00AB12A2" w:rsidDel="0084474A">
          <w:rPr>
            <w:rFonts w:ascii="Arial" w:eastAsia="Arial" w:hAnsi="Arial" w:cs="Arial"/>
            <w:sz w:val="24"/>
            <w:szCs w:val="24"/>
          </w:rPr>
          <w:delText xml:space="preserve"> t</w:delText>
        </w:r>
      </w:del>
      <w:r w:rsidRPr="00AB12A2">
        <w:rPr>
          <w:rFonts w:ascii="Arial" w:eastAsia="Arial" w:hAnsi="Arial" w:cs="Arial"/>
          <w:sz w:val="24"/>
          <w:szCs w:val="24"/>
        </w:rPr>
        <w:t xml:space="preserve">extos, vídeos e áudios os quais possuem geralmente o formato de comunicação unidirecional, o que limita o feedback dos cozinheiros em relação aos modos de preparo, afinal esta já fora compilada e comunicada.  </w:t>
      </w:r>
    </w:p>
    <w:p w14:paraId="231ACDB2" w14:textId="77777777" w:rsidR="0009792D" w:rsidRDefault="0009792D" w:rsidP="0009792D">
      <w:pPr>
        <w:suppressAutoHyphens/>
        <w:spacing w:after="0" w:line="360" w:lineRule="auto"/>
        <w:ind w:firstLine="709"/>
        <w:jc w:val="both"/>
        <w:rPr>
          <w:ins w:id="19" w:author="Henrique Antonio Merlin Junior" w:date="2017-08-12T18:08:00Z"/>
          <w:rFonts w:ascii="Arial" w:eastAsia="Arial" w:hAnsi="Arial" w:cs="Arial"/>
          <w:sz w:val="24"/>
          <w:szCs w:val="24"/>
        </w:rPr>
        <w:pPrChange w:id="20" w:author="Henrique Antonio Merlin Junior" w:date="2017-08-12T18:08:00Z">
          <w:pPr>
            <w:suppressAutoHyphens/>
            <w:spacing w:after="0" w:line="360" w:lineRule="auto"/>
            <w:ind w:firstLine="708"/>
            <w:jc w:val="both"/>
          </w:pPr>
        </w:pPrChange>
      </w:pPr>
      <w:commentRangeStart w:id="21"/>
      <w:ins w:id="22" w:author="Henrique Antonio Merlin Junior" w:date="2017-08-12T18:07:00Z">
        <w:r w:rsidRPr="00AB12A2">
          <w:rPr>
            <w:rFonts w:ascii="Arial" w:eastAsia="Arial" w:hAnsi="Arial" w:cs="Arial"/>
            <w:sz w:val="24"/>
            <w:szCs w:val="24"/>
          </w:rPr>
          <w:t>Com</w:t>
        </w:r>
        <w:commentRangeEnd w:id="21"/>
        <w:r w:rsidRPr="006C703A">
          <w:rPr>
            <w:rFonts w:ascii="Arial" w:eastAsia="Arial" w:hAnsi="Arial" w:cs="Arial"/>
            <w:sz w:val="24"/>
            <w:szCs w:val="24"/>
            <w:rPrChange w:id="23" w:author="Henrique Antonio Merlin Junior" w:date="2017-08-12T18:20:00Z">
              <w:rPr>
                <w:rStyle w:val="Refdecomentrio"/>
              </w:rPr>
            </w:rPrChange>
          </w:rPr>
          <w:commentReference w:id="21"/>
        </w:r>
        <w:r w:rsidRPr="00AB12A2">
          <w:rPr>
            <w:rFonts w:ascii="Arial" w:eastAsia="Arial" w:hAnsi="Arial" w:cs="Arial"/>
            <w:sz w:val="24"/>
            <w:szCs w:val="24"/>
          </w:rPr>
          <w:t xml:space="preserve"> o surgimento de meios bidirecionais </w:t>
        </w:r>
        <w:r>
          <w:rPr>
            <w:rFonts w:ascii="Arial" w:eastAsia="Arial" w:hAnsi="Arial" w:cs="Arial"/>
            <w:sz w:val="24"/>
            <w:szCs w:val="24"/>
          </w:rPr>
          <w:t xml:space="preserve">de comunicação </w:t>
        </w:r>
        <w:r w:rsidRPr="00AB12A2">
          <w:rPr>
            <w:rFonts w:ascii="Arial" w:eastAsia="Arial" w:hAnsi="Arial" w:cs="Arial"/>
            <w:sz w:val="24"/>
            <w:szCs w:val="24"/>
          </w:rPr>
          <w:t xml:space="preserve">provenientes </w:t>
        </w:r>
        <w:r>
          <w:rPr>
            <w:rFonts w:ascii="Arial" w:eastAsia="Arial" w:hAnsi="Arial" w:cs="Arial"/>
            <w:sz w:val="24"/>
            <w:szCs w:val="24"/>
          </w:rPr>
          <w:t xml:space="preserve">uso da </w:t>
        </w:r>
        <w:r w:rsidRPr="00AB12A2">
          <w:rPr>
            <w:rFonts w:ascii="Arial" w:eastAsia="Arial" w:hAnsi="Arial" w:cs="Arial"/>
            <w:sz w:val="24"/>
            <w:szCs w:val="24"/>
          </w:rPr>
          <w:t>interne</w:t>
        </w:r>
        <w:r>
          <w:rPr>
            <w:rFonts w:ascii="Arial" w:eastAsia="Arial" w:hAnsi="Arial" w:cs="Arial"/>
            <w:sz w:val="24"/>
            <w:szCs w:val="24"/>
          </w:rPr>
          <w:t>t através de dispositivos móveis</w:t>
        </w:r>
        <w:r w:rsidRPr="00AB12A2">
          <w:rPr>
            <w:rFonts w:ascii="Arial" w:eastAsia="Arial" w:hAnsi="Arial" w:cs="Arial"/>
            <w:sz w:val="24"/>
            <w:szCs w:val="24"/>
          </w:rPr>
          <w:t>, inúmeras interações tornaram-se viáveis</w:t>
        </w:r>
        <w:r>
          <w:rPr>
            <w:rFonts w:ascii="Arial" w:eastAsia="Arial" w:hAnsi="Arial" w:cs="Arial"/>
            <w:sz w:val="24"/>
            <w:szCs w:val="24"/>
          </w:rPr>
          <w:t xml:space="preserve"> e atrativas.</w:t>
        </w:r>
      </w:ins>
    </w:p>
    <w:p w14:paraId="7B7D09C5" w14:textId="1A374D04" w:rsidR="001F65E3" w:rsidRDefault="00AB12A2" w:rsidP="006C703A">
      <w:pPr>
        <w:suppressAutoHyphens/>
        <w:spacing w:after="0" w:line="360" w:lineRule="auto"/>
        <w:ind w:firstLine="709"/>
        <w:jc w:val="both"/>
        <w:rPr>
          <w:ins w:id="24" w:author="Henrique Antonio Merlin Junior" w:date="2017-08-12T18:00:00Z"/>
          <w:rFonts w:ascii="Arial" w:eastAsia="Arial" w:hAnsi="Arial" w:cs="Arial"/>
          <w:sz w:val="24"/>
          <w:szCs w:val="24"/>
        </w:rPr>
        <w:pPrChange w:id="25" w:author="Henrique Antonio Merlin Junior" w:date="2017-08-12T18:20:00Z">
          <w:pPr>
            <w:suppressAutoHyphens/>
            <w:spacing w:after="0" w:line="360" w:lineRule="auto"/>
            <w:ind w:firstLine="709"/>
            <w:jc w:val="both"/>
          </w:pPr>
        </w:pPrChange>
      </w:pPr>
      <w:commentRangeStart w:id="26"/>
      <w:commentRangeStart w:id="27"/>
      <w:del w:id="28" w:author="Henrique Antonio Merlin Junior" w:date="2017-08-12T18:07:00Z">
        <w:r w:rsidRPr="00AB12A2" w:rsidDel="0009792D">
          <w:rPr>
            <w:rFonts w:ascii="Arial" w:eastAsia="Arial" w:hAnsi="Arial" w:cs="Arial"/>
            <w:sz w:val="24"/>
            <w:szCs w:val="24"/>
          </w:rPr>
          <w:delText>Com</w:delText>
        </w:r>
        <w:commentRangeEnd w:id="26"/>
        <w:r w:rsidR="0064528B" w:rsidRPr="006C703A" w:rsidDel="0009792D">
          <w:rPr>
            <w:rFonts w:ascii="Arial" w:eastAsia="Arial" w:hAnsi="Arial" w:cs="Arial"/>
            <w:sz w:val="24"/>
            <w:szCs w:val="24"/>
            <w:rPrChange w:id="29" w:author="Henrique Antonio Merlin Junior" w:date="2017-08-12T18:20:00Z">
              <w:rPr>
                <w:rStyle w:val="Refdecomentrio"/>
              </w:rPr>
            </w:rPrChange>
          </w:rPr>
          <w:commentReference w:id="26"/>
        </w:r>
        <w:r w:rsidRPr="00AB12A2" w:rsidDel="0009792D">
          <w:rPr>
            <w:rFonts w:ascii="Arial" w:eastAsia="Arial" w:hAnsi="Arial" w:cs="Arial"/>
            <w:sz w:val="24"/>
            <w:szCs w:val="24"/>
          </w:rPr>
          <w:delText xml:space="preserve"> o surgimento de meios bidirecionais provenientes </w:delText>
        </w:r>
      </w:del>
      <w:del w:id="30" w:author="Henrique Antonio Merlin Junior" w:date="2017-08-12T17:14:00Z">
        <w:r w:rsidRPr="00AB12A2" w:rsidDel="00010596">
          <w:rPr>
            <w:rFonts w:ascii="Arial" w:eastAsia="Arial" w:hAnsi="Arial" w:cs="Arial"/>
            <w:sz w:val="24"/>
            <w:szCs w:val="24"/>
          </w:rPr>
          <w:delText xml:space="preserve">da </w:delText>
        </w:r>
      </w:del>
      <w:del w:id="31" w:author="Henrique Antonio Merlin Junior" w:date="2017-08-12T18:07:00Z">
        <w:r w:rsidRPr="00AB12A2" w:rsidDel="0009792D">
          <w:rPr>
            <w:rFonts w:ascii="Arial" w:eastAsia="Arial" w:hAnsi="Arial" w:cs="Arial"/>
            <w:sz w:val="24"/>
            <w:szCs w:val="24"/>
          </w:rPr>
          <w:delText>interne</w:delText>
        </w:r>
      </w:del>
      <w:del w:id="32" w:author="Henrique Antonio Merlin Junior" w:date="2017-08-12T17:13:00Z">
        <w:r w:rsidRPr="00AB12A2" w:rsidDel="00010596">
          <w:rPr>
            <w:rFonts w:ascii="Arial" w:eastAsia="Arial" w:hAnsi="Arial" w:cs="Arial"/>
            <w:sz w:val="24"/>
            <w:szCs w:val="24"/>
          </w:rPr>
          <w:delText>t</w:delText>
        </w:r>
      </w:del>
      <w:del w:id="33" w:author="Henrique Antonio Merlin Junior" w:date="2017-08-12T18:07:00Z">
        <w:r w:rsidRPr="00AB12A2" w:rsidDel="0009792D">
          <w:rPr>
            <w:rFonts w:ascii="Arial" w:eastAsia="Arial" w:hAnsi="Arial" w:cs="Arial"/>
            <w:sz w:val="24"/>
            <w:szCs w:val="24"/>
          </w:rPr>
          <w:delText>, inúmeras interações tornaram-se viáveis</w:delText>
        </w:r>
      </w:del>
      <w:del w:id="34" w:author="Henrique Antonio Merlin Junior" w:date="2017-08-12T17:59:00Z">
        <w:r w:rsidRPr="00AB12A2" w:rsidDel="0009792D">
          <w:rPr>
            <w:rFonts w:ascii="Arial" w:eastAsia="Arial" w:hAnsi="Arial" w:cs="Arial"/>
            <w:sz w:val="24"/>
            <w:szCs w:val="24"/>
          </w:rPr>
          <w:delText xml:space="preserve">, </w:delText>
        </w:r>
      </w:del>
      <w:del w:id="35" w:author="Henrique Antonio Merlin Junior" w:date="2017-08-12T17:48:00Z">
        <w:r w:rsidRPr="00AB12A2" w:rsidDel="004C0B7E">
          <w:rPr>
            <w:rFonts w:ascii="Arial" w:eastAsia="Arial" w:hAnsi="Arial" w:cs="Arial"/>
            <w:sz w:val="24"/>
            <w:szCs w:val="24"/>
          </w:rPr>
          <w:delText>como</w:delText>
        </w:r>
      </w:del>
      <w:commentRangeStart w:id="36"/>
      <w:del w:id="37" w:author="Henrique Antonio Merlin Junior" w:date="2017-08-12T16:36:00Z">
        <w:r w:rsidRPr="00AB12A2" w:rsidDel="0084474A">
          <w:rPr>
            <w:rFonts w:ascii="Arial" w:eastAsia="Arial" w:hAnsi="Arial" w:cs="Arial"/>
            <w:sz w:val="24"/>
            <w:szCs w:val="24"/>
          </w:rPr>
          <w:delText>:</w:delText>
        </w:r>
        <w:commentRangeEnd w:id="36"/>
        <w:r w:rsidR="0064528B" w:rsidRPr="006C703A" w:rsidDel="0084474A">
          <w:rPr>
            <w:rFonts w:ascii="Arial" w:eastAsia="Arial" w:hAnsi="Arial" w:cs="Arial"/>
            <w:sz w:val="24"/>
            <w:szCs w:val="24"/>
            <w:rPrChange w:id="38" w:author="Henrique Antonio Merlin Junior" w:date="2017-08-12T18:20:00Z">
              <w:rPr>
                <w:rStyle w:val="Refdecomentrio"/>
              </w:rPr>
            </w:rPrChange>
          </w:rPr>
          <w:commentReference w:id="36"/>
        </w:r>
        <w:r w:rsidRPr="00AB12A2" w:rsidDel="0084474A">
          <w:rPr>
            <w:rFonts w:ascii="Arial" w:eastAsia="Arial" w:hAnsi="Arial" w:cs="Arial"/>
            <w:sz w:val="24"/>
            <w:szCs w:val="24"/>
          </w:rPr>
          <w:delText xml:space="preserve"> </w:delText>
        </w:r>
      </w:del>
      <w:del w:id="39" w:author="Henrique Antonio Merlin Junior" w:date="2017-08-12T17:48:00Z">
        <w:r w:rsidRPr="00AB12A2" w:rsidDel="004C0B7E">
          <w:rPr>
            <w:rFonts w:ascii="Arial" w:eastAsia="Arial" w:hAnsi="Arial" w:cs="Arial"/>
            <w:sz w:val="24"/>
            <w:szCs w:val="24"/>
          </w:rPr>
          <w:delText xml:space="preserve">a </w:delText>
        </w:r>
      </w:del>
      <w:del w:id="40" w:author="Henrique Antonio Merlin Junior" w:date="2017-08-12T17:49:00Z">
        <w:r w:rsidRPr="00AB12A2" w:rsidDel="004C0B7E">
          <w:rPr>
            <w:rFonts w:ascii="Arial" w:eastAsia="Arial" w:hAnsi="Arial" w:cs="Arial"/>
            <w:sz w:val="24"/>
            <w:szCs w:val="24"/>
          </w:rPr>
          <w:delText>avaliação da</w:delText>
        </w:r>
      </w:del>
      <w:del w:id="41" w:author="Henrique Antonio Merlin Junior" w:date="2017-08-12T17:48:00Z">
        <w:r w:rsidRPr="00AB12A2" w:rsidDel="004C0B7E">
          <w:rPr>
            <w:rFonts w:ascii="Arial" w:eastAsia="Arial" w:hAnsi="Arial" w:cs="Arial"/>
            <w:sz w:val="24"/>
            <w:szCs w:val="24"/>
          </w:rPr>
          <w:delText>s receitas</w:delText>
        </w:r>
      </w:del>
      <w:del w:id="42" w:author="Henrique Antonio Merlin Junior" w:date="2017-08-12T17:49:00Z">
        <w:r w:rsidRPr="00AB12A2" w:rsidDel="004C0B7E">
          <w:rPr>
            <w:rFonts w:ascii="Arial" w:eastAsia="Arial" w:hAnsi="Arial" w:cs="Arial"/>
            <w:sz w:val="24"/>
            <w:szCs w:val="24"/>
          </w:rPr>
          <w:delText xml:space="preserve">, comentários e demais </w:delText>
        </w:r>
      </w:del>
      <w:del w:id="43" w:author="Henrique Antonio Merlin Junior" w:date="2017-08-12T17:24:00Z">
        <w:r w:rsidRPr="00AB12A2" w:rsidDel="00184B10">
          <w:rPr>
            <w:rFonts w:ascii="Arial" w:eastAsia="Arial" w:hAnsi="Arial" w:cs="Arial"/>
            <w:sz w:val="24"/>
            <w:szCs w:val="24"/>
          </w:rPr>
          <w:delText>feedbacks.</w:delText>
        </w:r>
      </w:del>
      <w:del w:id="44" w:author="Henrique Antonio Merlin Junior" w:date="2017-08-12T17:25:00Z">
        <w:r w:rsidRPr="00AB12A2" w:rsidDel="00184B10">
          <w:rPr>
            <w:rFonts w:ascii="Arial" w:eastAsia="Arial" w:hAnsi="Arial" w:cs="Arial"/>
            <w:sz w:val="24"/>
            <w:szCs w:val="24"/>
          </w:rPr>
          <w:delText xml:space="preserve"> </w:delText>
        </w:r>
        <w:commentRangeEnd w:id="27"/>
        <w:r w:rsidR="0064528B" w:rsidRPr="006C703A" w:rsidDel="00184B10">
          <w:rPr>
            <w:rFonts w:ascii="Arial" w:eastAsia="Arial" w:hAnsi="Arial" w:cs="Arial"/>
            <w:sz w:val="24"/>
            <w:szCs w:val="24"/>
            <w:rPrChange w:id="45" w:author="Henrique Antonio Merlin Junior" w:date="2017-08-12T18:20:00Z">
              <w:rPr>
                <w:rStyle w:val="Refdecomentrio"/>
              </w:rPr>
            </w:rPrChange>
          </w:rPr>
          <w:commentReference w:id="27"/>
        </w:r>
      </w:del>
      <w:commentRangeStart w:id="46"/>
      <w:r w:rsidRPr="00AB12A2">
        <w:rPr>
          <w:rFonts w:ascii="Arial" w:eastAsia="Arial" w:hAnsi="Arial" w:cs="Arial"/>
          <w:sz w:val="24"/>
          <w:szCs w:val="24"/>
        </w:rPr>
        <w:t>Apesar</w:t>
      </w:r>
      <w:commentRangeEnd w:id="46"/>
      <w:r w:rsidR="0064528B" w:rsidRPr="006C703A">
        <w:rPr>
          <w:rFonts w:ascii="Arial" w:eastAsia="Arial" w:hAnsi="Arial" w:cs="Arial"/>
          <w:sz w:val="24"/>
          <w:szCs w:val="24"/>
          <w:rPrChange w:id="47" w:author="Henrique Antonio Merlin Junior" w:date="2017-08-12T18:20:00Z">
            <w:rPr>
              <w:rStyle w:val="Refdecomentrio"/>
            </w:rPr>
          </w:rPrChange>
        </w:rPr>
        <w:commentReference w:id="46"/>
      </w:r>
      <w:r w:rsidRPr="00AB12A2">
        <w:rPr>
          <w:rFonts w:ascii="Arial" w:eastAsia="Arial" w:hAnsi="Arial" w:cs="Arial"/>
          <w:sz w:val="24"/>
          <w:szCs w:val="24"/>
        </w:rPr>
        <w:t xml:space="preserve"> das soluções existentes</w:t>
      </w:r>
      <w:ins w:id="48" w:author="Henrique Antonio Merlin Junior" w:date="2017-08-12T18:20:00Z">
        <w:r w:rsidR="006C703A">
          <w:rPr>
            <w:rFonts w:ascii="Arial" w:eastAsia="Arial" w:hAnsi="Arial" w:cs="Arial"/>
            <w:sz w:val="24"/>
            <w:szCs w:val="24"/>
          </w:rPr>
          <w:t xml:space="preserve"> </w:t>
        </w:r>
      </w:ins>
      <w:del w:id="49" w:author="Henrique Antonio Merlin Junior" w:date="2017-08-12T18:20:00Z">
        <w:r w:rsidRPr="00AB12A2" w:rsidDel="006C703A">
          <w:rPr>
            <w:rFonts w:ascii="Arial" w:eastAsia="Arial" w:hAnsi="Arial" w:cs="Arial"/>
            <w:sz w:val="24"/>
            <w:szCs w:val="24"/>
          </w:rPr>
          <w:delText xml:space="preserve"> </w:delText>
        </w:r>
      </w:del>
      <w:r w:rsidRPr="00AB12A2">
        <w:rPr>
          <w:rFonts w:ascii="Arial" w:eastAsia="Arial" w:hAnsi="Arial" w:cs="Arial"/>
          <w:sz w:val="24"/>
          <w:szCs w:val="24"/>
        </w:rPr>
        <w:t xml:space="preserve">embasarem-se na interatividade, não abrangem </w:t>
      </w:r>
      <w:del w:id="50" w:author="Henrique Antonio Merlin Junior" w:date="2017-08-12T18:08:00Z">
        <w:r w:rsidRPr="00AB12A2" w:rsidDel="0009792D">
          <w:rPr>
            <w:rFonts w:ascii="Arial" w:eastAsia="Arial" w:hAnsi="Arial" w:cs="Arial"/>
            <w:sz w:val="24"/>
            <w:szCs w:val="24"/>
          </w:rPr>
          <w:delText xml:space="preserve">por completo as </w:delText>
        </w:r>
      </w:del>
      <w:r w:rsidRPr="00AB12A2">
        <w:rPr>
          <w:rFonts w:ascii="Arial" w:eastAsia="Arial" w:hAnsi="Arial" w:cs="Arial"/>
          <w:sz w:val="24"/>
          <w:szCs w:val="24"/>
        </w:rPr>
        <w:t xml:space="preserve">vantagens </w:t>
      </w:r>
      <w:del w:id="51" w:author="Henrique Antonio Merlin Junior" w:date="2017-08-12T18:04:00Z">
        <w:r w:rsidRPr="00AB12A2" w:rsidDel="0009792D">
          <w:rPr>
            <w:rFonts w:ascii="Arial" w:eastAsia="Arial" w:hAnsi="Arial" w:cs="Arial"/>
            <w:sz w:val="24"/>
            <w:szCs w:val="24"/>
          </w:rPr>
          <w:delText xml:space="preserve">provenientes </w:delText>
        </w:r>
      </w:del>
      <w:del w:id="52" w:author="Henrique Antonio Merlin Junior" w:date="2017-08-12T18:02:00Z">
        <w:r w:rsidRPr="00AB12A2" w:rsidDel="0009792D">
          <w:rPr>
            <w:rFonts w:ascii="Arial" w:eastAsia="Arial" w:hAnsi="Arial" w:cs="Arial"/>
            <w:sz w:val="24"/>
            <w:szCs w:val="24"/>
          </w:rPr>
          <w:delText>da mesma</w:delText>
        </w:r>
      </w:del>
      <w:ins w:id="53" w:author="Henrique Antonio Merlin Junior" w:date="2017-08-12T18:08:00Z">
        <w:r w:rsidR="0009792D">
          <w:rPr>
            <w:rFonts w:ascii="Arial" w:eastAsia="Arial" w:hAnsi="Arial" w:cs="Arial"/>
            <w:sz w:val="24"/>
            <w:szCs w:val="24"/>
          </w:rPr>
          <w:t>aplicadas aos</w:t>
        </w:r>
      </w:ins>
      <w:ins w:id="54" w:author="Henrique Antonio Merlin Junior" w:date="2017-08-12T18:03:00Z">
        <w:r w:rsidR="0009792D">
          <w:rPr>
            <w:rFonts w:ascii="Arial" w:eastAsia="Arial" w:hAnsi="Arial" w:cs="Arial"/>
            <w:sz w:val="24"/>
            <w:szCs w:val="24"/>
          </w:rPr>
          <w:t xml:space="preserve"> dispositivos móveis</w:t>
        </w:r>
      </w:ins>
      <w:r w:rsidRPr="00AB12A2">
        <w:rPr>
          <w:rFonts w:ascii="Arial" w:eastAsia="Arial" w:hAnsi="Arial" w:cs="Arial"/>
          <w:sz w:val="24"/>
          <w:szCs w:val="24"/>
        </w:rPr>
        <w:t xml:space="preserve">, </w:t>
      </w:r>
      <w:del w:id="55" w:author="Henrique Antonio Merlin Junior" w:date="2017-08-12T18:04:00Z">
        <w:r w:rsidRPr="00AB12A2" w:rsidDel="0009792D">
          <w:rPr>
            <w:rFonts w:ascii="Arial" w:eastAsia="Arial" w:hAnsi="Arial" w:cs="Arial"/>
            <w:sz w:val="24"/>
            <w:szCs w:val="24"/>
          </w:rPr>
          <w:delText xml:space="preserve">afinal </w:delText>
        </w:r>
      </w:del>
      <w:ins w:id="56" w:author="Henrique Antonio Merlin Junior" w:date="2017-08-12T18:04:00Z">
        <w:r w:rsidR="0009792D">
          <w:rPr>
            <w:rFonts w:ascii="Arial" w:eastAsia="Arial" w:hAnsi="Arial" w:cs="Arial"/>
            <w:sz w:val="24"/>
            <w:szCs w:val="24"/>
          </w:rPr>
          <w:t>pois</w:t>
        </w:r>
        <w:r w:rsidR="0009792D" w:rsidRPr="00AB12A2">
          <w:rPr>
            <w:rFonts w:ascii="Arial" w:eastAsia="Arial" w:hAnsi="Arial" w:cs="Arial"/>
            <w:sz w:val="24"/>
            <w:szCs w:val="24"/>
          </w:rPr>
          <w:t xml:space="preserve"> </w:t>
        </w:r>
      </w:ins>
      <w:r w:rsidRPr="00AB12A2">
        <w:rPr>
          <w:rFonts w:ascii="Arial" w:eastAsia="Arial" w:hAnsi="Arial" w:cs="Arial"/>
          <w:sz w:val="24"/>
          <w:szCs w:val="24"/>
        </w:rPr>
        <w:t xml:space="preserve">geralmente o enfoque é restrito </w:t>
      </w:r>
      <w:del w:id="57" w:author="Henrique Antonio Merlin Junior" w:date="2017-08-12T18:05:00Z">
        <w:r w:rsidRPr="00AB12A2" w:rsidDel="0009792D">
          <w:rPr>
            <w:rFonts w:ascii="Arial" w:eastAsia="Arial" w:hAnsi="Arial" w:cs="Arial"/>
            <w:sz w:val="24"/>
            <w:szCs w:val="24"/>
          </w:rPr>
          <w:delText>na criação e</w:delText>
        </w:r>
      </w:del>
      <w:ins w:id="58" w:author="Henrique Antonio Merlin Junior" w:date="2017-08-12T18:05:00Z">
        <w:r w:rsidR="0009792D">
          <w:rPr>
            <w:rFonts w:ascii="Arial" w:eastAsia="Arial" w:hAnsi="Arial" w:cs="Arial"/>
            <w:sz w:val="24"/>
            <w:szCs w:val="24"/>
          </w:rPr>
          <w:t>na</w:t>
        </w:r>
      </w:ins>
      <w:r w:rsidRPr="00AB12A2">
        <w:rPr>
          <w:rFonts w:ascii="Arial" w:eastAsia="Arial" w:hAnsi="Arial" w:cs="Arial"/>
          <w:sz w:val="24"/>
          <w:szCs w:val="24"/>
        </w:rPr>
        <w:t xml:space="preserve"> divulgação das receitas</w:t>
      </w:r>
      <w:ins w:id="59" w:author="Henrique Antonio Merlin Junior" w:date="2017-08-12T18:08:00Z">
        <w:r w:rsidR="0009792D">
          <w:rPr>
            <w:rFonts w:ascii="Arial" w:eastAsia="Arial" w:hAnsi="Arial" w:cs="Arial"/>
            <w:sz w:val="24"/>
            <w:szCs w:val="24"/>
          </w:rPr>
          <w:t xml:space="preserve"> além de </w:t>
        </w:r>
      </w:ins>
      <w:del w:id="60" w:author="Henrique Antonio Merlin Junior" w:date="2017-08-12T18:08:00Z">
        <w:r w:rsidRPr="00AB12A2" w:rsidDel="0009792D">
          <w:rPr>
            <w:rFonts w:ascii="Arial" w:eastAsia="Arial" w:hAnsi="Arial" w:cs="Arial"/>
            <w:sz w:val="24"/>
            <w:szCs w:val="24"/>
          </w:rPr>
          <w:delText xml:space="preserve">, </w:delText>
        </w:r>
      </w:del>
      <w:del w:id="61" w:author="Henrique Antonio Merlin Junior" w:date="2017-08-12T18:02:00Z">
        <w:r w:rsidRPr="00AB12A2" w:rsidDel="0009792D">
          <w:rPr>
            <w:rFonts w:ascii="Arial" w:eastAsia="Arial" w:hAnsi="Arial" w:cs="Arial"/>
            <w:sz w:val="24"/>
            <w:szCs w:val="24"/>
          </w:rPr>
          <w:delText xml:space="preserve">portanto </w:delText>
        </w:r>
      </w:del>
      <w:r w:rsidRPr="00AB12A2">
        <w:rPr>
          <w:rFonts w:ascii="Arial" w:eastAsia="Arial" w:hAnsi="Arial" w:cs="Arial"/>
          <w:sz w:val="24"/>
          <w:szCs w:val="24"/>
        </w:rPr>
        <w:t xml:space="preserve">não </w:t>
      </w:r>
      <w:del w:id="62" w:author="Henrique Antonio Merlin Junior" w:date="2017-08-12T18:05:00Z">
        <w:r w:rsidRPr="00AB12A2" w:rsidDel="0009792D">
          <w:rPr>
            <w:rFonts w:ascii="Arial" w:eastAsia="Arial" w:hAnsi="Arial" w:cs="Arial"/>
            <w:sz w:val="24"/>
            <w:szCs w:val="24"/>
          </w:rPr>
          <w:delText xml:space="preserve">abrangem </w:delText>
        </w:r>
      </w:del>
      <w:ins w:id="63" w:author="Henrique Antonio Merlin Junior" w:date="2017-08-12T18:09:00Z">
        <w:r w:rsidR="006C703A">
          <w:rPr>
            <w:rFonts w:ascii="Arial" w:eastAsia="Arial" w:hAnsi="Arial" w:cs="Arial"/>
            <w:sz w:val="24"/>
            <w:szCs w:val="24"/>
          </w:rPr>
          <w:t>incluírem</w:t>
        </w:r>
      </w:ins>
      <w:ins w:id="64" w:author="Henrique Antonio Merlin Junior" w:date="2017-08-12T18:05:00Z">
        <w:r w:rsidR="0009792D" w:rsidRPr="00AB12A2">
          <w:rPr>
            <w:rFonts w:ascii="Arial" w:eastAsia="Arial" w:hAnsi="Arial" w:cs="Arial"/>
            <w:sz w:val="24"/>
            <w:szCs w:val="24"/>
          </w:rPr>
          <w:t xml:space="preserve"> </w:t>
        </w:r>
      </w:ins>
      <w:r w:rsidRPr="00AB12A2">
        <w:rPr>
          <w:rFonts w:ascii="Arial" w:eastAsia="Arial" w:hAnsi="Arial" w:cs="Arial"/>
          <w:sz w:val="24"/>
          <w:szCs w:val="24"/>
        </w:rPr>
        <w:t xml:space="preserve">funcionalidades </w:t>
      </w:r>
      <w:del w:id="65" w:author="Henrique Antonio Merlin Junior" w:date="2017-08-12T18:05:00Z">
        <w:r w:rsidRPr="00AB12A2" w:rsidDel="0009792D">
          <w:rPr>
            <w:rFonts w:ascii="Arial" w:eastAsia="Arial" w:hAnsi="Arial" w:cs="Arial"/>
            <w:sz w:val="24"/>
            <w:szCs w:val="24"/>
          </w:rPr>
          <w:delText xml:space="preserve">que </w:delText>
        </w:r>
      </w:del>
      <w:del w:id="66" w:author="Henrique Antonio Merlin Junior" w:date="2017-08-12T18:02:00Z">
        <w:r w:rsidRPr="00AB12A2" w:rsidDel="0009792D">
          <w:rPr>
            <w:rFonts w:ascii="Arial" w:eastAsia="Arial" w:hAnsi="Arial" w:cs="Arial"/>
            <w:sz w:val="24"/>
            <w:szCs w:val="24"/>
          </w:rPr>
          <w:delText xml:space="preserve">guiam </w:delText>
        </w:r>
      </w:del>
      <w:ins w:id="67" w:author="Henrique Antonio Merlin Junior" w:date="2017-08-12T18:02:00Z">
        <w:r w:rsidR="0009792D">
          <w:rPr>
            <w:rFonts w:ascii="Arial" w:eastAsia="Arial" w:hAnsi="Arial" w:cs="Arial"/>
            <w:sz w:val="24"/>
            <w:szCs w:val="24"/>
          </w:rPr>
          <w:t>destinadas a guiar</w:t>
        </w:r>
        <w:r w:rsidR="0009792D" w:rsidRPr="00AB12A2">
          <w:rPr>
            <w:rFonts w:ascii="Arial" w:eastAsia="Arial" w:hAnsi="Arial" w:cs="Arial"/>
            <w:sz w:val="24"/>
            <w:szCs w:val="24"/>
          </w:rPr>
          <w:t xml:space="preserve"> </w:t>
        </w:r>
      </w:ins>
      <w:r w:rsidRPr="00AB12A2">
        <w:rPr>
          <w:rFonts w:ascii="Arial" w:eastAsia="Arial" w:hAnsi="Arial" w:cs="Arial"/>
          <w:sz w:val="24"/>
          <w:szCs w:val="24"/>
        </w:rPr>
        <w:t>o preparo de uma receita e também não promovem funcionalidades auxiliares que poderiam simplificar o ato de cozinhar e garantir que a experiência culinária seja satisfatória.</w:t>
      </w:r>
    </w:p>
    <w:p w14:paraId="368A759E" w14:textId="02325590" w:rsidR="0009792D" w:rsidDel="0009792D" w:rsidRDefault="0009792D" w:rsidP="006C703A">
      <w:pPr>
        <w:suppressAutoHyphens/>
        <w:spacing w:after="0" w:line="360" w:lineRule="auto"/>
        <w:ind w:left="720" w:hanging="240"/>
        <w:jc w:val="both"/>
        <w:rPr>
          <w:del w:id="68" w:author="Henrique Antonio Merlin Junior" w:date="2017-08-12T18:06:00Z"/>
          <w:rFonts w:ascii="Arial" w:eastAsia="Arial" w:hAnsi="Arial" w:cs="Arial"/>
          <w:sz w:val="24"/>
          <w:szCs w:val="24"/>
        </w:rPr>
        <w:pPrChange w:id="69" w:author="Henrique Antonio Merlin Junior" w:date="2017-08-12T18:20:00Z">
          <w:pPr>
            <w:suppressAutoHyphens/>
            <w:spacing w:after="0" w:line="360" w:lineRule="auto"/>
            <w:ind w:firstLine="709"/>
            <w:jc w:val="both"/>
          </w:pPr>
        </w:pPrChange>
      </w:pPr>
    </w:p>
    <w:p w14:paraId="51949B3D" w14:textId="0BCF8ABB" w:rsidR="00AB12A2" w:rsidRPr="006C703A" w:rsidDel="0084474A" w:rsidRDefault="00AB12A2" w:rsidP="006C703A">
      <w:pPr>
        <w:suppressAutoHyphens/>
        <w:spacing w:after="0" w:line="360" w:lineRule="auto"/>
        <w:ind w:left="720" w:hanging="240"/>
        <w:jc w:val="both"/>
        <w:rPr>
          <w:del w:id="70" w:author="Henrique Antonio Merlin Junior" w:date="2017-08-12T16:35:00Z"/>
          <w:rFonts w:ascii="Arial" w:eastAsia="Arial" w:hAnsi="Arial" w:cs="Arial"/>
          <w:sz w:val="24"/>
          <w:szCs w:val="24"/>
          <w:rPrChange w:id="71" w:author="Henrique Antonio Merlin Junior" w:date="2017-08-12T18:20:00Z">
            <w:rPr>
              <w:del w:id="72" w:author="Henrique Antonio Merlin Junior" w:date="2017-08-12T16:35:00Z"/>
              <w:rFonts w:ascii="Arial" w:eastAsia="Arial" w:hAnsi="Arial" w:cs="Arial"/>
              <w:spacing w:val="20"/>
              <w:sz w:val="24"/>
              <w:szCs w:val="24"/>
              <w:lang w:eastAsia="ar-SA"/>
            </w:rPr>
          </w:rPrChange>
        </w:rPr>
        <w:pPrChange w:id="73" w:author="Henrique Antonio Merlin Junior" w:date="2017-08-12T18:20:00Z">
          <w:pPr>
            <w:suppressAutoHyphens/>
            <w:spacing w:after="0" w:line="360" w:lineRule="auto"/>
            <w:ind w:firstLine="709"/>
            <w:jc w:val="both"/>
          </w:pPr>
        </w:pPrChange>
      </w:pPr>
      <w:commentRangeStart w:id="74"/>
    </w:p>
    <w:p w14:paraId="06ECC035" w14:textId="20693DBE" w:rsidR="00423ADE" w:rsidRPr="006C703A" w:rsidDel="0084474A" w:rsidRDefault="00F15DE3" w:rsidP="006C703A">
      <w:pPr>
        <w:pStyle w:val="Ttulo2"/>
        <w:ind w:left="720" w:hanging="240"/>
        <w:rPr>
          <w:del w:id="75" w:author="Henrique Antonio Merlin Junior" w:date="2017-08-12T16:35:00Z"/>
          <w:rFonts w:eastAsia="Arial"/>
          <w:rPrChange w:id="76" w:author="Henrique Antonio Merlin Junior" w:date="2017-08-12T18:20:00Z">
            <w:rPr>
              <w:del w:id="77" w:author="Henrique Antonio Merlin Junior" w:date="2017-08-12T16:35:00Z"/>
            </w:rPr>
          </w:rPrChange>
        </w:rPr>
        <w:pPrChange w:id="78" w:author="Henrique Antonio Merlin Junior" w:date="2017-08-12T18:20:00Z">
          <w:pPr>
            <w:pStyle w:val="Ttulo2"/>
          </w:pPr>
        </w:pPrChange>
      </w:pPr>
      <w:bookmarkStart w:id="79" w:name="_Toc490081358"/>
      <w:bookmarkEnd w:id="10"/>
      <w:bookmarkEnd w:id="11"/>
      <w:bookmarkEnd w:id="12"/>
      <w:del w:id="80" w:author="Henrique Antonio Merlin Junior" w:date="2017-08-12T16:35:00Z">
        <w:r w:rsidRPr="006C703A" w:rsidDel="0084474A">
          <w:rPr>
            <w:rFonts w:eastAsia="Arial"/>
            <w:rPrChange w:id="81" w:author="Henrique Antonio Merlin Junior" w:date="2017-08-12T18:20:00Z">
              <w:rPr/>
            </w:rPrChange>
          </w:rPr>
          <w:delText>DELIMITAÇÃO DO TEMA</w:delText>
        </w:r>
        <w:bookmarkEnd w:id="79"/>
        <w:commentRangeEnd w:id="74"/>
        <w:r w:rsidR="0064528B" w:rsidRPr="006C703A" w:rsidDel="0084474A">
          <w:rPr>
            <w:rFonts w:eastAsia="Arial"/>
            <w:rPrChange w:id="82" w:author="Henrique Antonio Merlin Junior" w:date="2017-08-12T18:20:00Z">
              <w:rPr>
                <w:rStyle w:val="Refdecomentrio"/>
                <w:rFonts w:ascii="Calibri" w:eastAsia="Calibri" w:hAnsi="Calibri" w:cs="Times New Roman"/>
                <w:bCs w:val="0"/>
                <w:iCs w:val="0"/>
                <w:lang w:eastAsia="en-US"/>
              </w:rPr>
            </w:rPrChange>
          </w:rPr>
          <w:commentReference w:id="74"/>
        </w:r>
      </w:del>
    </w:p>
    <w:p w14:paraId="43966BA0" w14:textId="7E05F597" w:rsidR="00E05A39" w:rsidRPr="006C703A" w:rsidDel="006C703A" w:rsidRDefault="00E05A39" w:rsidP="006C703A">
      <w:pPr>
        <w:pStyle w:val="Remissivo3"/>
        <w:rPr>
          <w:del w:id="83" w:author="Henrique Antonio Merlin Junior" w:date="2017-08-12T18:20:00Z"/>
          <w:rFonts w:eastAsia="Arial"/>
          <w:rPrChange w:id="84" w:author="Henrique Antonio Merlin Junior" w:date="2017-08-12T18:20:00Z">
            <w:rPr>
              <w:del w:id="85" w:author="Henrique Antonio Merlin Junior" w:date="2017-08-12T18:20:00Z"/>
            </w:rPr>
          </w:rPrChange>
        </w:rPr>
        <w:pPrChange w:id="86" w:author="Henrique Antonio Merlin Junior" w:date="2017-08-12T18:20:00Z">
          <w:pPr>
            <w:pStyle w:val="Remissivo3"/>
          </w:pPr>
        </w:pPrChange>
      </w:pPr>
    </w:p>
    <w:p w14:paraId="1BD5CB9E" w14:textId="503F136A" w:rsidR="001C5A0E" w:rsidRPr="006C703A" w:rsidDel="00876294" w:rsidRDefault="00AB12A2" w:rsidP="001C5A0E">
      <w:pPr>
        <w:suppressAutoHyphens/>
        <w:spacing w:after="0" w:line="360" w:lineRule="auto"/>
        <w:ind w:firstLine="709"/>
        <w:jc w:val="both"/>
        <w:rPr>
          <w:del w:id="87" w:author="Henrique Antonio Merlin Junior" w:date="2017-08-12T18:27:00Z"/>
          <w:rFonts w:ascii="Arial" w:eastAsia="Arial" w:hAnsi="Arial" w:cs="Arial"/>
          <w:sz w:val="24"/>
          <w:szCs w:val="24"/>
          <w:rPrChange w:id="88" w:author="Henrique Antonio Merlin Junior" w:date="2017-08-12T18:20:00Z">
            <w:rPr>
              <w:del w:id="89" w:author="Henrique Antonio Merlin Junior" w:date="2017-08-12T18:27:00Z"/>
              <w:rFonts w:ascii="Arial" w:hAnsi="Arial" w:cs="Arial"/>
              <w:color w:val="000000"/>
              <w:sz w:val="24"/>
              <w:szCs w:val="24"/>
            </w:rPr>
          </w:rPrChange>
        </w:rPr>
      </w:pPr>
      <w:bookmarkStart w:id="90" w:name="_Toc177215689"/>
      <w:bookmarkStart w:id="91" w:name="_Toc371600722"/>
      <w:bookmarkStart w:id="92" w:name="_Toc371601387"/>
      <w:r w:rsidRPr="006C703A">
        <w:rPr>
          <w:rFonts w:ascii="Arial" w:eastAsia="Arial" w:hAnsi="Arial" w:cs="Arial"/>
          <w:sz w:val="24"/>
          <w:szCs w:val="24"/>
          <w:rPrChange w:id="93" w:author="Henrique Antonio Merlin Junior" w:date="2017-08-12T18:20:00Z">
            <w:rPr>
              <w:rFonts w:ascii="Arial" w:hAnsi="Arial" w:cs="Arial"/>
              <w:color w:val="000000"/>
              <w:sz w:val="24"/>
              <w:szCs w:val="24"/>
            </w:rPr>
          </w:rPrChange>
        </w:rPr>
        <w:t xml:space="preserve">Prover </w:t>
      </w:r>
      <w:ins w:id="94" w:author="Henrique Antonio Merlin Junior" w:date="2017-08-12T18:23:00Z">
        <w:r w:rsidR="00876294">
          <w:rPr>
            <w:rFonts w:ascii="Arial" w:eastAsia="Arial" w:hAnsi="Arial" w:cs="Arial"/>
            <w:sz w:val="24"/>
            <w:szCs w:val="24"/>
          </w:rPr>
          <w:t>em</w:t>
        </w:r>
      </w:ins>
      <w:del w:id="95" w:author="Henrique Antonio Merlin Junior" w:date="2017-08-12T18:23:00Z">
        <w:r w:rsidRPr="006C703A" w:rsidDel="00876294">
          <w:rPr>
            <w:rFonts w:ascii="Arial" w:eastAsia="Arial" w:hAnsi="Arial" w:cs="Arial"/>
            <w:sz w:val="24"/>
            <w:szCs w:val="24"/>
            <w:rPrChange w:id="96" w:author="Henrique Antonio Merlin Junior" w:date="2017-08-12T18:20:00Z">
              <w:rPr>
                <w:rFonts w:ascii="Arial" w:hAnsi="Arial" w:cs="Arial"/>
                <w:color w:val="000000"/>
                <w:sz w:val="24"/>
                <w:szCs w:val="24"/>
              </w:rPr>
            </w:rPrChange>
          </w:rPr>
          <w:delText xml:space="preserve">através de meio digital funcionalidades </w:delText>
        </w:r>
      </w:del>
      <w:del w:id="97" w:author="Henrique Antonio Merlin Junior" w:date="2017-08-12T18:22:00Z">
        <w:r w:rsidR="001C5A0E" w:rsidRPr="006C703A" w:rsidDel="00876294">
          <w:rPr>
            <w:rFonts w:ascii="Arial" w:eastAsia="Arial" w:hAnsi="Arial" w:cs="Arial"/>
            <w:sz w:val="24"/>
            <w:szCs w:val="24"/>
            <w:rPrChange w:id="98" w:author="Henrique Antonio Merlin Junior" w:date="2017-08-12T18:20:00Z">
              <w:rPr>
                <w:rFonts w:ascii="Arial" w:hAnsi="Arial" w:cs="Arial"/>
                <w:color w:val="000000"/>
                <w:sz w:val="24"/>
                <w:szCs w:val="24"/>
              </w:rPr>
            </w:rPrChange>
          </w:rPr>
          <w:delText>especificadas</w:delText>
        </w:r>
      </w:del>
      <w:ins w:id="99" w:author="Henrique Antonio Merlin Junior" w:date="2017-08-12T18:21:00Z">
        <w:r w:rsidR="00876294">
          <w:rPr>
            <w:rFonts w:ascii="Arial" w:eastAsia="Arial" w:hAnsi="Arial" w:cs="Arial"/>
            <w:sz w:val="24"/>
            <w:szCs w:val="24"/>
          </w:rPr>
          <w:t xml:space="preserve"> formato de site responsível </w:t>
        </w:r>
      </w:ins>
      <w:ins w:id="100" w:author="Henrique Antonio Merlin Junior" w:date="2017-08-12T18:26:00Z">
        <w:r w:rsidR="00876294">
          <w:rPr>
            <w:rFonts w:ascii="Arial" w:eastAsia="Arial" w:hAnsi="Arial" w:cs="Arial"/>
            <w:sz w:val="24"/>
            <w:szCs w:val="24"/>
          </w:rPr>
          <w:t xml:space="preserve">e para </w:t>
        </w:r>
      </w:ins>
      <w:ins w:id="101" w:author="Henrique Antonio Merlin Junior" w:date="2017-08-12T18:21:00Z">
        <w:r w:rsidR="00876294" w:rsidRPr="009037A4">
          <w:rPr>
            <w:rFonts w:ascii="Arial" w:eastAsia="Arial" w:hAnsi="Arial" w:cs="Arial"/>
            <w:sz w:val="24"/>
            <w:szCs w:val="24"/>
          </w:rPr>
          <w:t>dispositivos móveis</w:t>
        </w:r>
      </w:ins>
      <w:ins w:id="102" w:author="Henrique Antonio Merlin Junior" w:date="2017-08-12T18:23:00Z">
        <w:r w:rsidR="00876294">
          <w:rPr>
            <w:rFonts w:ascii="Arial" w:eastAsia="Arial" w:hAnsi="Arial" w:cs="Arial"/>
            <w:sz w:val="24"/>
            <w:szCs w:val="24"/>
          </w:rPr>
          <w:t xml:space="preserve"> </w:t>
        </w:r>
      </w:ins>
      <w:ins w:id="103" w:author="Henrique Antonio Merlin Junior" w:date="2017-08-12T18:24:00Z">
        <w:r w:rsidR="00876294">
          <w:rPr>
            <w:rFonts w:ascii="Arial" w:eastAsia="Arial" w:hAnsi="Arial" w:cs="Arial"/>
            <w:sz w:val="24"/>
            <w:szCs w:val="24"/>
          </w:rPr>
          <w:t xml:space="preserve">funcionalidades </w:t>
        </w:r>
      </w:ins>
      <w:del w:id="104" w:author="Henrique Antonio Merlin Junior" w:date="2017-08-12T18:24:00Z">
        <w:r w:rsidR="00FD7256" w:rsidRPr="00876294" w:rsidDel="00876294">
          <w:rPr>
            <w:rFonts w:ascii="Arial" w:eastAsia="Arial" w:hAnsi="Arial" w:cs="Arial"/>
            <w:sz w:val="24"/>
            <w:szCs w:val="24"/>
            <w:rPrChange w:id="105" w:author="Henrique Antonio Merlin Junior" w:date="2017-08-12T18:20:00Z">
              <w:rPr>
                <w:rFonts w:ascii="Arial" w:hAnsi="Arial" w:cs="Arial"/>
                <w:color w:val="000000"/>
                <w:sz w:val="24"/>
                <w:szCs w:val="24"/>
              </w:rPr>
            </w:rPrChange>
          </w:rPr>
          <w:delText>,</w:delText>
        </w:r>
        <w:r w:rsidR="001C5A0E" w:rsidRPr="006C703A" w:rsidDel="00876294">
          <w:rPr>
            <w:rFonts w:ascii="Arial" w:eastAsia="Arial" w:hAnsi="Arial" w:cs="Arial"/>
            <w:sz w:val="24"/>
            <w:szCs w:val="24"/>
            <w:rPrChange w:id="106" w:author="Henrique Antonio Merlin Junior" w:date="2017-08-12T18:20:00Z">
              <w:rPr>
                <w:rFonts w:ascii="Arial" w:hAnsi="Arial" w:cs="Arial"/>
                <w:color w:val="000000"/>
                <w:sz w:val="24"/>
                <w:szCs w:val="24"/>
              </w:rPr>
            </w:rPrChange>
          </w:rPr>
          <w:delText xml:space="preserve"> </w:delText>
        </w:r>
      </w:del>
      <w:del w:id="107" w:author="Henrique Antonio Merlin Junior" w:date="2017-08-12T18:26:00Z">
        <w:r w:rsidR="001C5A0E" w:rsidRPr="006C703A" w:rsidDel="00876294">
          <w:rPr>
            <w:rFonts w:ascii="Arial" w:eastAsia="Arial" w:hAnsi="Arial" w:cs="Arial"/>
            <w:sz w:val="24"/>
            <w:szCs w:val="24"/>
            <w:rPrChange w:id="108" w:author="Henrique Antonio Merlin Junior" w:date="2017-08-12T18:20:00Z">
              <w:rPr>
                <w:rFonts w:ascii="Arial" w:hAnsi="Arial" w:cs="Arial"/>
                <w:color w:val="000000"/>
                <w:sz w:val="24"/>
                <w:szCs w:val="24"/>
              </w:rPr>
            </w:rPrChange>
          </w:rPr>
          <w:delText>para</w:delText>
        </w:r>
      </w:del>
      <w:ins w:id="109" w:author="Henrique Antonio Merlin Junior" w:date="2017-08-12T18:27:00Z">
        <w:r w:rsidR="00876294">
          <w:rPr>
            <w:rFonts w:ascii="Arial" w:eastAsia="Arial" w:hAnsi="Arial" w:cs="Arial"/>
            <w:sz w:val="24"/>
            <w:szCs w:val="24"/>
          </w:rPr>
          <w:t>que objetivam</w:t>
        </w:r>
      </w:ins>
      <w:r w:rsidR="001C5A0E" w:rsidRPr="006C703A">
        <w:rPr>
          <w:rFonts w:ascii="Arial" w:eastAsia="Arial" w:hAnsi="Arial" w:cs="Arial"/>
          <w:sz w:val="24"/>
          <w:szCs w:val="24"/>
          <w:rPrChange w:id="110" w:author="Henrique Antonio Merlin Junior" w:date="2017-08-12T18:20:00Z">
            <w:rPr>
              <w:rFonts w:ascii="Arial" w:hAnsi="Arial" w:cs="Arial"/>
              <w:color w:val="000000"/>
              <w:sz w:val="24"/>
              <w:szCs w:val="24"/>
            </w:rPr>
          </w:rPrChange>
        </w:rPr>
        <w:t xml:space="preserve"> facilitar</w:t>
      </w:r>
      <w:r w:rsidR="002F3358" w:rsidRPr="006C703A">
        <w:rPr>
          <w:rFonts w:ascii="Arial" w:eastAsia="Arial" w:hAnsi="Arial" w:cs="Arial"/>
          <w:sz w:val="24"/>
          <w:szCs w:val="24"/>
          <w:rPrChange w:id="111" w:author="Henrique Antonio Merlin Junior" w:date="2017-08-12T18:20:00Z">
            <w:rPr>
              <w:rFonts w:ascii="Arial" w:hAnsi="Arial" w:cs="Arial"/>
              <w:color w:val="000000"/>
              <w:sz w:val="24"/>
              <w:szCs w:val="24"/>
            </w:rPr>
          </w:rPrChange>
        </w:rPr>
        <w:t xml:space="preserve"> </w:t>
      </w:r>
      <w:r w:rsidR="001C5A0E" w:rsidRPr="006C703A">
        <w:rPr>
          <w:rFonts w:ascii="Arial" w:eastAsia="Arial" w:hAnsi="Arial" w:cs="Arial"/>
          <w:sz w:val="24"/>
          <w:szCs w:val="24"/>
          <w:rPrChange w:id="112" w:author="Henrique Antonio Merlin Junior" w:date="2017-08-12T18:20:00Z">
            <w:rPr>
              <w:rFonts w:ascii="Arial" w:hAnsi="Arial" w:cs="Arial"/>
              <w:color w:val="000000"/>
              <w:sz w:val="24"/>
              <w:szCs w:val="24"/>
            </w:rPr>
          </w:rPrChange>
        </w:rPr>
        <w:t>o preparo</w:t>
      </w:r>
      <w:del w:id="113" w:author="Henrique Antonio Merlin Junior" w:date="2017-08-12T18:24:00Z">
        <w:r w:rsidR="001C5A0E" w:rsidRPr="006C703A" w:rsidDel="00876294">
          <w:rPr>
            <w:rFonts w:ascii="Arial" w:eastAsia="Arial" w:hAnsi="Arial" w:cs="Arial"/>
            <w:sz w:val="24"/>
            <w:szCs w:val="24"/>
            <w:rPrChange w:id="114" w:author="Henrique Antonio Merlin Junior" w:date="2017-08-12T18:20:00Z">
              <w:rPr>
                <w:rFonts w:ascii="Arial" w:hAnsi="Arial" w:cs="Arial"/>
                <w:color w:val="000000"/>
                <w:sz w:val="24"/>
                <w:szCs w:val="24"/>
              </w:rPr>
            </w:rPrChange>
          </w:rPr>
          <w:delText xml:space="preserve"> de</w:delText>
        </w:r>
        <w:r w:rsidR="002F3358" w:rsidRPr="006C703A" w:rsidDel="00876294">
          <w:rPr>
            <w:rFonts w:ascii="Arial" w:eastAsia="Arial" w:hAnsi="Arial" w:cs="Arial"/>
            <w:sz w:val="24"/>
            <w:szCs w:val="24"/>
            <w:rPrChange w:id="115" w:author="Henrique Antonio Merlin Junior" w:date="2017-08-12T18:20:00Z">
              <w:rPr>
                <w:rFonts w:ascii="Arial" w:hAnsi="Arial" w:cs="Arial"/>
                <w:color w:val="000000"/>
                <w:sz w:val="24"/>
                <w:szCs w:val="24"/>
              </w:rPr>
            </w:rPrChange>
          </w:rPr>
          <w:delText xml:space="preserve"> receitas</w:delText>
        </w:r>
      </w:del>
      <w:r w:rsidR="002F3358" w:rsidRPr="006C703A">
        <w:rPr>
          <w:rFonts w:ascii="Arial" w:eastAsia="Arial" w:hAnsi="Arial" w:cs="Arial"/>
          <w:sz w:val="24"/>
          <w:szCs w:val="24"/>
          <w:rPrChange w:id="116" w:author="Henrique Antonio Merlin Junior" w:date="2017-08-12T18:20:00Z">
            <w:rPr>
              <w:rFonts w:ascii="Arial" w:hAnsi="Arial" w:cs="Arial"/>
              <w:color w:val="000000"/>
              <w:sz w:val="24"/>
              <w:szCs w:val="24"/>
            </w:rPr>
          </w:rPrChange>
        </w:rPr>
        <w:t xml:space="preserve">, </w:t>
      </w:r>
      <w:r w:rsidR="001C5A0E" w:rsidRPr="006C703A">
        <w:rPr>
          <w:rFonts w:ascii="Arial" w:eastAsia="Arial" w:hAnsi="Arial" w:cs="Arial"/>
          <w:sz w:val="24"/>
          <w:szCs w:val="24"/>
          <w:rPrChange w:id="117" w:author="Henrique Antonio Merlin Junior" w:date="2017-08-12T18:20:00Z">
            <w:rPr>
              <w:rFonts w:ascii="Arial" w:hAnsi="Arial" w:cs="Arial"/>
              <w:color w:val="000000"/>
              <w:sz w:val="24"/>
              <w:szCs w:val="24"/>
            </w:rPr>
          </w:rPrChange>
        </w:rPr>
        <w:t xml:space="preserve">criação/representação de receitas para compartilhamento e avaliação com a comunidade, </w:t>
      </w:r>
      <w:r w:rsidRPr="006C703A">
        <w:rPr>
          <w:rFonts w:ascii="Arial" w:eastAsia="Arial" w:hAnsi="Arial" w:cs="Arial"/>
          <w:sz w:val="24"/>
          <w:szCs w:val="24"/>
          <w:rPrChange w:id="118" w:author="Henrique Antonio Merlin Junior" w:date="2017-08-12T18:20:00Z">
            <w:rPr>
              <w:rFonts w:ascii="Arial" w:hAnsi="Arial" w:cs="Arial"/>
              <w:color w:val="000000"/>
              <w:sz w:val="24"/>
              <w:szCs w:val="24"/>
            </w:rPr>
          </w:rPrChange>
        </w:rPr>
        <w:t xml:space="preserve">inventariar </w:t>
      </w:r>
      <w:r w:rsidR="002F3358" w:rsidRPr="006C703A">
        <w:rPr>
          <w:rFonts w:ascii="Arial" w:eastAsia="Arial" w:hAnsi="Arial" w:cs="Arial"/>
          <w:sz w:val="24"/>
          <w:szCs w:val="24"/>
          <w:rPrChange w:id="119" w:author="Henrique Antonio Merlin Junior" w:date="2017-08-12T18:20:00Z">
            <w:rPr>
              <w:rFonts w:ascii="Arial" w:hAnsi="Arial" w:cs="Arial"/>
              <w:color w:val="000000"/>
              <w:sz w:val="24"/>
              <w:szCs w:val="24"/>
            </w:rPr>
          </w:rPrChange>
        </w:rPr>
        <w:t xml:space="preserve">os </w:t>
      </w:r>
      <w:r w:rsidR="001C5A0E" w:rsidRPr="006C703A">
        <w:rPr>
          <w:rFonts w:ascii="Arial" w:eastAsia="Arial" w:hAnsi="Arial" w:cs="Arial"/>
          <w:sz w:val="24"/>
          <w:szCs w:val="24"/>
          <w:rPrChange w:id="120" w:author="Henrique Antonio Merlin Junior" w:date="2017-08-12T18:20:00Z">
            <w:rPr>
              <w:rFonts w:ascii="Arial" w:hAnsi="Arial" w:cs="Arial"/>
              <w:color w:val="000000"/>
              <w:sz w:val="24"/>
              <w:szCs w:val="24"/>
            </w:rPr>
          </w:rPrChange>
        </w:rPr>
        <w:t>ingredientes</w:t>
      </w:r>
      <w:ins w:id="121" w:author="Henrique Antonio Merlin Junior" w:date="2017-08-12T18:25:00Z">
        <w:r w:rsidR="00876294">
          <w:rPr>
            <w:rFonts w:ascii="Arial" w:eastAsia="Arial" w:hAnsi="Arial" w:cs="Arial"/>
            <w:sz w:val="24"/>
            <w:szCs w:val="24"/>
          </w:rPr>
          <w:t xml:space="preserve"> para garantir </w:t>
        </w:r>
      </w:ins>
      <w:del w:id="122" w:author="Henrique Antonio Merlin Junior" w:date="2017-08-12T18:25:00Z">
        <w:r w:rsidR="001C5A0E" w:rsidRPr="006C703A" w:rsidDel="00876294">
          <w:rPr>
            <w:rFonts w:ascii="Arial" w:eastAsia="Arial" w:hAnsi="Arial" w:cs="Arial"/>
            <w:sz w:val="24"/>
            <w:szCs w:val="24"/>
            <w:rPrChange w:id="123" w:author="Henrique Antonio Merlin Junior" w:date="2017-08-12T18:20:00Z">
              <w:rPr>
                <w:rFonts w:ascii="Arial" w:hAnsi="Arial" w:cs="Arial"/>
                <w:color w:val="000000"/>
                <w:sz w:val="24"/>
                <w:szCs w:val="24"/>
              </w:rPr>
            </w:rPrChange>
          </w:rPr>
          <w:delText xml:space="preserve">, garantindo </w:delText>
        </w:r>
      </w:del>
      <w:r w:rsidR="001C5A0E" w:rsidRPr="006C703A">
        <w:rPr>
          <w:rFonts w:ascii="Arial" w:eastAsia="Arial" w:hAnsi="Arial" w:cs="Arial"/>
          <w:sz w:val="24"/>
          <w:szCs w:val="24"/>
          <w:rPrChange w:id="124" w:author="Henrique Antonio Merlin Junior" w:date="2017-08-12T18:20:00Z">
            <w:rPr>
              <w:rFonts w:ascii="Arial" w:hAnsi="Arial" w:cs="Arial"/>
              <w:color w:val="000000"/>
              <w:sz w:val="24"/>
              <w:szCs w:val="24"/>
            </w:rPr>
          </w:rPrChange>
        </w:rPr>
        <w:t>maior</w:t>
      </w:r>
      <w:r w:rsidR="002F3358" w:rsidRPr="006C703A">
        <w:rPr>
          <w:rFonts w:ascii="Arial" w:eastAsia="Arial" w:hAnsi="Arial" w:cs="Arial"/>
          <w:sz w:val="24"/>
          <w:szCs w:val="24"/>
          <w:rPrChange w:id="125" w:author="Henrique Antonio Merlin Junior" w:date="2017-08-12T18:20:00Z">
            <w:rPr>
              <w:rFonts w:ascii="Arial" w:hAnsi="Arial" w:cs="Arial"/>
              <w:color w:val="000000"/>
              <w:sz w:val="24"/>
              <w:szCs w:val="24"/>
            </w:rPr>
          </w:rPrChange>
        </w:rPr>
        <w:t xml:space="preserve"> praticidade </w:t>
      </w:r>
      <w:r w:rsidR="001C5A0E" w:rsidRPr="006C703A">
        <w:rPr>
          <w:rFonts w:ascii="Arial" w:eastAsia="Arial" w:hAnsi="Arial" w:cs="Arial"/>
          <w:sz w:val="24"/>
          <w:szCs w:val="24"/>
          <w:rPrChange w:id="126" w:author="Henrique Antonio Merlin Junior" w:date="2017-08-12T18:20:00Z">
            <w:rPr>
              <w:rFonts w:ascii="Arial" w:hAnsi="Arial" w:cs="Arial"/>
              <w:color w:val="000000"/>
              <w:sz w:val="24"/>
              <w:szCs w:val="24"/>
            </w:rPr>
          </w:rPrChange>
        </w:rPr>
        <w:t>ao</w:t>
      </w:r>
      <w:r w:rsidR="002F3358" w:rsidRPr="006C703A">
        <w:rPr>
          <w:rFonts w:ascii="Arial" w:eastAsia="Arial" w:hAnsi="Arial" w:cs="Arial"/>
          <w:sz w:val="24"/>
          <w:szCs w:val="24"/>
          <w:rPrChange w:id="127" w:author="Henrique Antonio Merlin Junior" w:date="2017-08-12T18:20:00Z">
            <w:rPr>
              <w:rFonts w:ascii="Arial" w:hAnsi="Arial" w:cs="Arial"/>
              <w:color w:val="000000"/>
              <w:sz w:val="24"/>
              <w:szCs w:val="24"/>
            </w:rPr>
          </w:rPrChange>
        </w:rPr>
        <w:t xml:space="preserve"> prepa</w:t>
      </w:r>
      <w:r w:rsidR="001C5A0E" w:rsidRPr="006C703A">
        <w:rPr>
          <w:rFonts w:ascii="Arial" w:eastAsia="Arial" w:hAnsi="Arial" w:cs="Arial"/>
          <w:sz w:val="24"/>
          <w:szCs w:val="24"/>
          <w:rPrChange w:id="128" w:author="Henrique Antonio Merlin Junior" w:date="2017-08-12T18:20:00Z">
            <w:rPr>
              <w:rFonts w:ascii="Arial" w:hAnsi="Arial" w:cs="Arial"/>
              <w:color w:val="000000"/>
              <w:sz w:val="24"/>
              <w:szCs w:val="24"/>
            </w:rPr>
          </w:rPrChange>
        </w:rPr>
        <w:t>rar um</w:t>
      </w:r>
      <w:del w:id="129" w:author="Henrique Antonio Merlin Junior" w:date="2017-08-12T18:25:00Z">
        <w:r w:rsidR="001C5A0E" w:rsidRPr="006C703A" w:rsidDel="00876294">
          <w:rPr>
            <w:rFonts w:ascii="Arial" w:eastAsia="Arial" w:hAnsi="Arial" w:cs="Arial"/>
            <w:sz w:val="24"/>
            <w:szCs w:val="24"/>
            <w:rPrChange w:id="130" w:author="Henrique Antonio Merlin Junior" w:date="2017-08-12T18:20:00Z">
              <w:rPr>
                <w:rFonts w:ascii="Arial" w:hAnsi="Arial" w:cs="Arial"/>
                <w:color w:val="000000"/>
                <w:sz w:val="24"/>
                <w:szCs w:val="24"/>
              </w:rPr>
            </w:rPrChange>
          </w:rPr>
          <w:delText>a</w:delText>
        </w:r>
      </w:del>
      <w:r w:rsidR="001C5A0E" w:rsidRPr="006C703A">
        <w:rPr>
          <w:rFonts w:ascii="Arial" w:eastAsia="Arial" w:hAnsi="Arial" w:cs="Arial"/>
          <w:sz w:val="24"/>
          <w:szCs w:val="24"/>
          <w:rPrChange w:id="131" w:author="Henrique Antonio Merlin Junior" w:date="2017-08-12T18:20:00Z">
            <w:rPr>
              <w:rFonts w:ascii="Arial" w:hAnsi="Arial" w:cs="Arial"/>
              <w:color w:val="000000"/>
              <w:sz w:val="24"/>
              <w:szCs w:val="24"/>
            </w:rPr>
          </w:rPrChange>
        </w:rPr>
        <w:t xml:space="preserve"> </w:t>
      </w:r>
      <w:del w:id="132" w:author="Henrique Antonio Merlin Junior" w:date="2017-08-12T18:25:00Z">
        <w:r w:rsidR="001C5A0E" w:rsidRPr="006C703A" w:rsidDel="00876294">
          <w:rPr>
            <w:rFonts w:ascii="Arial" w:eastAsia="Arial" w:hAnsi="Arial" w:cs="Arial"/>
            <w:sz w:val="24"/>
            <w:szCs w:val="24"/>
            <w:rPrChange w:id="133" w:author="Henrique Antonio Merlin Junior" w:date="2017-08-12T18:20:00Z">
              <w:rPr>
                <w:rFonts w:ascii="Arial" w:hAnsi="Arial" w:cs="Arial"/>
                <w:color w:val="000000"/>
                <w:sz w:val="24"/>
                <w:szCs w:val="24"/>
              </w:rPr>
            </w:rPrChange>
          </w:rPr>
          <w:delText xml:space="preserve">receita </w:delText>
        </w:r>
      </w:del>
      <w:ins w:id="134" w:author="Henrique Antonio Merlin Junior" w:date="2017-08-12T18:25:00Z">
        <w:r w:rsidR="00876294">
          <w:rPr>
            <w:rFonts w:ascii="Arial" w:eastAsia="Arial" w:hAnsi="Arial" w:cs="Arial"/>
            <w:sz w:val="24"/>
            <w:szCs w:val="24"/>
          </w:rPr>
          <w:t>prato</w:t>
        </w:r>
        <w:r w:rsidR="00876294" w:rsidRPr="006C703A">
          <w:rPr>
            <w:rFonts w:ascii="Arial" w:eastAsia="Arial" w:hAnsi="Arial" w:cs="Arial"/>
            <w:sz w:val="24"/>
            <w:szCs w:val="24"/>
            <w:rPrChange w:id="135" w:author="Henrique Antonio Merlin Junior" w:date="2017-08-12T18:20:00Z">
              <w:rPr>
                <w:rFonts w:ascii="Arial" w:hAnsi="Arial" w:cs="Arial"/>
                <w:color w:val="000000"/>
                <w:sz w:val="24"/>
                <w:szCs w:val="24"/>
              </w:rPr>
            </w:rPrChange>
          </w:rPr>
          <w:t xml:space="preserve"> </w:t>
        </w:r>
      </w:ins>
      <w:r w:rsidR="001C5A0E" w:rsidRPr="006C703A">
        <w:rPr>
          <w:rFonts w:ascii="Arial" w:eastAsia="Arial" w:hAnsi="Arial" w:cs="Arial"/>
          <w:sz w:val="24"/>
          <w:szCs w:val="24"/>
          <w:rPrChange w:id="136" w:author="Henrique Antonio Merlin Junior" w:date="2017-08-12T18:20:00Z">
            <w:rPr>
              <w:rFonts w:ascii="Arial" w:hAnsi="Arial" w:cs="Arial"/>
              <w:color w:val="000000"/>
              <w:sz w:val="24"/>
              <w:szCs w:val="24"/>
            </w:rPr>
          </w:rPrChange>
        </w:rPr>
        <w:t>e incentiva</w:t>
      </w:r>
      <w:ins w:id="137" w:author="Henrique Antonio Merlin Junior" w:date="2017-08-12T18:26:00Z">
        <w:r w:rsidR="00876294">
          <w:rPr>
            <w:rFonts w:ascii="Arial" w:eastAsia="Arial" w:hAnsi="Arial" w:cs="Arial"/>
            <w:sz w:val="24"/>
            <w:szCs w:val="24"/>
          </w:rPr>
          <w:t>r</w:t>
        </w:r>
      </w:ins>
      <w:del w:id="138" w:author="Henrique Antonio Merlin Junior" w:date="2017-08-12T18:26:00Z">
        <w:r w:rsidR="001C5A0E" w:rsidRPr="006C703A" w:rsidDel="00876294">
          <w:rPr>
            <w:rFonts w:ascii="Arial" w:eastAsia="Arial" w:hAnsi="Arial" w:cs="Arial"/>
            <w:sz w:val="24"/>
            <w:szCs w:val="24"/>
            <w:rPrChange w:id="139" w:author="Henrique Antonio Merlin Junior" w:date="2017-08-12T18:20:00Z">
              <w:rPr>
                <w:rFonts w:ascii="Arial" w:hAnsi="Arial" w:cs="Arial"/>
                <w:color w:val="000000"/>
                <w:sz w:val="24"/>
                <w:szCs w:val="24"/>
              </w:rPr>
            </w:rPrChange>
          </w:rPr>
          <w:delText>ndo</w:delText>
        </w:r>
      </w:del>
      <w:r w:rsidR="001C5A0E" w:rsidRPr="006C703A">
        <w:rPr>
          <w:rFonts w:ascii="Arial" w:eastAsia="Arial" w:hAnsi="Arial" w:cs="Arial"/>
          <w:sz w:val="24"/>
          <w:szCs w:val="24"/>
          <w:rPrChange w:id="140" w:author="Henrique Antonio Merlin Junior" w:date="2017-08-12T18:20:00Z">
            <w:rPr>
              <w:rFonts w:ascii="Arial" w:hAnsi="Arial" w:cs="Arial"/>
              <w:color w:val="000000"/>
              <w:sz w:val="24"/>
              <w:szCs w:val="24"/>
            </w:rPr>
          </w:rPrChange>
        </w:rPr>
        <w:t xml:space="preserve"> a atividade culinária.</w:t>
      </w:r>
    </w:p>
    <w:p w14:paraId="45964D27" w14:textId="15AC7187" w:rsidR="00F15DE3" w:rsidRPr="006C703A" w:rsidDel="00876294" w:rsidRDefault="002F3358" w:rsidP="4BC668C4">
      <w:pPr>
        <w:suppressAutoHyphens/>
        <w:spacing w:after="0" w:line="360" w:lineRule="auto"/>
        <w:ind w:firstLine="709"/>
        <w:jc w:val="both"/>
        <w:rPr>
          <w:del w:id="141" w:author="Henrique Antonio Merlin Junior" w:date="2017-08-12T18:27:00Z"/>
          <w:rFonts w:ascii="Arial" w:eastAsia="Arial" w:hAnsi="Arial" w:cs="Arial"/>
          <w:sz w:val="24"/>
          <w:szCs w:val="24"/>
          <w:rPrChange w:id="142" w:author="Henrique Antonio Merlin Junior" w:date="2017-08-12T18:20:00Z">
            <w:rPr>
              <w:del w:id="143" w:author="Henrique Antonio Merlin Junior" w:date="2017-08-12T18:27:00Z"/>
              <w:rFonts w:ascii="Arial" w:hAnsi="Arial" w:cs="Arial"/>
              <w:color w:val="000000" w:themeColor="text1"/>
              <w:sz w:val="24"/>
              <w:szCs w:val="24"/>
            </w:rPr>
          </w:rPrChange>
        </w:rPr>
      </w:pPr>
      <w:commentRangeStart w:id="144"/>
      <w:commentRangeStart w:id="145"/>
      <w:del w:id="146" w:author="Henrique Antonio Merlin Junior" w:date="2017-08-12T18:27:00Z">
        <w:r w:rsidRPr="006C703A" w:rsidDel="00876294">
          <w:rPr>
            <w:rFonts w:ascii="Arial" w:eastAsia="Arial" w:hAnsi="Arial" w:cs="Arial"/>
            <w:sz w:val="24"/>
            <w:szCs w:val="24"/>
            <w:rPrChange w:id="147" w:author="Henrique Antonio Merlin Junior" w:date="2017-08-12T18:20:00Z">
              <w:rPr>
                <w:rFonts w:ascii="Arial" w:hAnsi="Arial" w:cs="Arial"/>
                <w:color w:val="000000"/>
                <w:sz w:val="24"/>
                <w:szCs w:val="24"/>
              </w:rPr>
            </w:rPrChange>
          </w:rPr>
          <w:delText>O sistema será</w:delText>
        </w:r>
      </w:del>
      <w:del w:id="148" w:author="Henrique Antonio Merlin Junior" w:date="2017-08-12T18:21:00Z">
        <w:r w:rsidRPr="006C703A" w:rsidDel="00876294">
          <w:rPr>
            <w:rFonts w:ascii="Arial" w:eastAsia="Arial" w:hAnsi="Arial" w:cs="Arial"/>
            <w:sz w:val="24"/>
            <w:szCs w:val="24"/>
            <w:rPrChange w:id="149" w:author="Henrique Antonio Merlin Junior" w:date="2017-08-12T18:20:00Z">
              <w:rPr>
                <w:rFonts w:ascii="Arial" w:hAnsi="Arial" w:cs="Arial"/>
                <w:color w:val="000000"/>
                <w:sz w:val="24"/>
                <w:szCs w:val="24"/>
              </w:rPr>
            </w:rPrChange>
          </w:rPr>
          <w:delText xml:space="preserve"> web e dispositivos móveis</w:delText>
        </w:r>
      </w:del>
      <w:del w:id="150" w:author="Henrique Antonio Merlin Junior" w:date="2017-08-12T18:27:00Z">
        <w:r w:rsidRPr="006C703A" w:rsidDel="00876294">
          <w:rPr>
            <w:rFonts w:ascii="Arial" w:eastAsia="Arial" w:hAnsi="Arial" w:cs="Arial"/>
            <w:sz w:val="24"/>
            <w:szCs w:val="24"/>
            <w:rPrChange w:id="151" w:author="Henrique Antonio Merlin Junior" w:date="2017-08-12T18:20:00Z">
              <w:rPr>
                <w:rFonts w:ascii="Arial" w:hAnsi="Arial" w:cs="Arial"/>
                <w:color w:val="000000"/>
                <w:sz w:val="24"/>
                <w:szCs w:val="24"/>
              </w:rPr>
            </w:rPrChange>
          </w:rPr>
          <w:delText>, permitindo o cozinheiro acessar a aplicação em qualquer local desde que tenha acesso a internet. Na aplicação não haverá restrições quanto a idade do cozinheiro para a utilização de qualquer funcionalidade do sistema.</w:delText>
        </w:r>
        <w:commentRangeEnd w:id="144"/>
        <w:r w:rsidR="001C5A0E" w:rsidRPr="006C703A" w:rsidDel="00876294">
          <w:rPr>
            <w:rFonts w:ascii="Arial" w:eastAsia="Arial" w:hAnsi="Arial" w:cs="Arial"/>
            <w:sz w:val="24"/>
            <w:szCs w:val="24"/>
            <w:rPrChange w:id="152" w:author="Henrique Antonio Merlin Junior" w:date="2017-08-12T18:20:00Z">
              <w:rPr>
                <w:rStyle w:val="Refdecomentrio"/>
              </w:rPr>
            </w:rPrChange>
          </w:rPr>
          <w:commentReference w:id="144"/>
        </w:r>
        <w:commentRangeEnd w:id="145"/>
        <w:r w:rsidR="00FD7256" w:rsidRPr="006C703A" w:rsidDel="00876294">
          <w:rPr>
            <w:rFonts w:ascii="Arial" w:eastAsia="Arial" w:hAnsi="Arial" w:cs="Arial"/>
            <w:sz w:val="24"/>
            <w:szCs w:val="24"/>
            <w:rPrChange w:id="153" w:author="Henrique Antonio Merlin Junior" w:date="2017-08-12T18:20:00Z">
              <w:rPr>
                <w:rStyle w:val="Refdecomentrio"/>
              </w:rPr>
            </w:rPrChange>
          </w:rPr>
          <w:commentReference w:id="145"/>
        </w:r>
      </w:del>
    </w:p>
    <w:p w14:paraId="2D2B462E" w14:textId="5573A853" w:rsidR="002F3358" w:rsidRPr="002F3358" w:rsidRDefault="00CC76B0" w:rsidP="00876294">
      <w:pPr>
        <w:suppressAutoHyphens/>
        <w:spacing w:after="0" w:line="360" w:lineRule="auto"/>
        <w:ind w:firstLine="709"/>
        <w:jc w:val="both"/>
        <w:rPr>
          <w:rFonts w:ascii="Arial" w:hAnsi="Arial" w:cs="Arial"/>
          <w:sz w:val="24"/>
          <w:szCs w:val="24"/>
        </w:rPr>
        <w:pPrChange w:id="154" w:author="Henrique Antonio Merlin Junior" w:date="2017-08-12T18:27:00Z">
          <w:pPr/>
        </w:pPrChange>
      </w:pPr>
      <w:r>
        <w:rPr>
          <w:rFonts w:ascii="Arial" w:hAnsi="Arial" w:cs="Arial"/>
          <w:sz w:val="24"/>
          <w:szCs w:val="24"/>
        </w:rPr>
        <w:br w:type="page"/>
      </w:r>
    </w:p>
    <w:p w14:paraId="0F432CEC" w14:textId="77777777" w:rsidR="00423ADE" w:rsidRDefault="00631252" w:rsidP="00D669E3">
      <w:pPr>
        <w:pStyle w:val="Ttulo2"/>
      </w:pPr>
      <w:bookmarkStart w:id="155" w:name="_Toc490081359"/>
      <w:commentRangeStart w:id="156"/>
      <w:r w:rsidRPr="00E05A39">
        <w:lastRenderedPageBreak/>
        <w:t>PROBLEMAS E PREMISSAS</w:t>
      </w:r>
      <w:bookmarkEnd w:id="90"/>
      <w:bookmarkEnd w:id="91"/>
      <w:bookmarkEnd w:id="92"/>
      <w:bookmarkEnd w:id="155"/>
      <w:commentRangeEnd w:id="156"/>
      <w:r w:rsidR="0064528B">
        <w:rPr>
          <w:rStyle w:val="Refdecomentrio"/>
          <w:rFonts w:ascii="Calibri" w:eastAsia="Calibri" w:hAnsi="Calibri" w:cs="Times New Roman"/>
          <w:bCs w:val="0"/>
          <w:iCs w:val="0"/>
          <w:lang w:eastAsia="en-US"/>
        </w:rPr>
        <w:commentReference w:id="156"/>
      </w:r>
    </w:p>
    <w:p w14:paraId="1F1F220B" w14:textId="77777777" w:rsidR="00E05A39" w:rsidRPr="00E05A39" w:rsidRDefault="00E05A39" w:rsidP="00E05A39">
      <w:pPr>
        <w:pStyle w:val="Remissivo2"/>
      </w:pPr>
    </w:p>
    <w:p w14:paraId="6C96D6ED" w14:textId="4429E96F" w:rsidR="00AB12A2" w:rsidRDefault="00AB12A2" w:rsidP="4BC668C4">
      <w:pPr>
        <w:pStyle w:val="NormalWeb"/>
        <w:spacing w:before="0" w:beforeAutospacing="0" w:after="0" w:afterAutospacing="0" w:line="360" w:lineRule="auto"/>
        <w:ind w:firstLine="709"/>
        <w:jc w:val="both"/>
        <w:rPr>
          <w:rFonts w:ascii="Arial" w:hAnsi="Arial" w:cs="Arial"/>
          <w:color w:val="000000"/>
        </w:rPr>
      </w:pPr>
      <w:bookmarkStart w:id="157" w:name="_Toc177215690"/>
      <w:bookmarkStart w:id="158" w:name="_Toc371600723"/>
      <w:bookmarkStart w:id="159" w:name="_Toc371601388"/>
      <w:commentRangeStart w:id="160"/>
      <w:r w:rsidRPr="00AB12A2">
        <w:rPr>
          <w:rFonts w:ascii="Arial" w:hAnsi="Arial" w:cs="Arial"/>
          <w:color w:val="000000"/>
        </w:rPr>
        <w:t xml:space="preserve">Durante o preparo de </w:t>
      </w:r>
      <w:r>
        <w:rPr>
          <w:rFonts w:ascii="Arial" w:hAnsi="Arial" w:cs="Arial"/>
          <w:color w:val="000000"/>
        </w:rPr>
        <w:t xml:space="preserve">toda </w:t>
      </w:r>
      <w:r w:rsidRPr="00AB12A2">
        <w:rPr>
          <w:rFonts w:ascii="Arial" w:hAnsi="Arial" w:cs="Arial"/>
          <w:color w:val="000000"/>
        </w:rPr>
        <w:t>receita o cozinheiro deverá verificar a existência dos ingredientes em despensa, realizar a separação dos mesmos e a também executar de maneira análoga as etapas, passos,</w:t>
      </w:r>
      <w:r w:rsidR="003C57C2">
        <w:rPr>
          <w:rFonts w:ascii="Arial" w:hAnsi="Arial" w:cs="Arial"/>
          <w:color w:val="000000"/>
        </w:rPr>
        <w:t xml:space="preserve"> técnicas e dicas nela contidas, p</w:t>
      </w:r>
      <w:r w:rsidRPr="00AB12A2">
        <w:rPr>
          <w:rFonts w:ascii="Arial" w:hAnsi="Arial" w:cs="Arial"/>
          <w:color w:val="000000"/>
        </w:rPr>
        <w:t>ara que através disto obtenha o resultado esperado. Todas est</w:t>
      </w:r>
      <w:r w:rsidR="003C57C2">
        <w:rPr>
          <w:rFonts w:ascii="Arial" w:hAnsi="Arial" w:cs="Arial"/>
          <w:color w:val="000000"/>
        </w:rPr>
        <w:t>as atividades mostram o quanto o</w:t>
      </w:r>
      <w:r w:rsidRPr="00AB12A2">
        <w:rPr>
          <w:rFonts w:ascii="Arial" w:hAnsi="Arial" w:cs="Arial"/>
          <w:color w:val="000000"/>
        </w:rPr>
        <w:t xml:space="preserve"> ato de cozinhar é desafiador</w:t>
      </w:r>
      <w:r w:rsidR="003C57C2">
        <w:rPr>
          <w:rFonts w:ascii="Arial" w:hAnsi="Arial" w:cs="Arial"/>
          <w:color w:val="000000"/>
        </w:rPr>
        <w:t>,</w:t>
      </w:r>
      <w:r w:rsidRPr="00AB12A2">
        <w:rPr>
          <w:rFonts w:ascii="Arial" w:hAnsi="Arial" w:cs="Arial"/>
          <w:color w:val="000000"/>
        </w:rPr>
        <w:t xml:space="preserve"> e que pode tornar-se um caminho cheio de obstáculos para amadores, seriam estes superáveis com auxílio de uma solução digital?</w:t>
      </w:r>
      <w:commentRangeEnd w:id="160"/>
      <w:r w:rsidR="00FF5459">
        <w:rPr>
          <w:rStyle w:val="Refdecomentrio"/>
          <w:rFonts w:ascii="Calibri" w:eastAsia="Calibri" w:hAnsi="Calibri"/>
          <w:lang w:eastAsia="en-US"/>
        </w:rPr>
        <w:commentReference w:id="16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161" w:name="_Toc490081360"/>
      <w:r w:rsidRPr="00423ADE">
        <w:t>OBJETIVOS</w:t>
      </w:r>
      <w:bookmarkStart w:id="162" w:name="_Toc177215691"/>
      <w:bookmarkEnd w:id="157"/>
      <w:bookmarkEnd w:id="158"/>
      <w:bookmarkEnd w:id="159"/>
      <w:bookmarkEnd w:id="16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163" w:name="_Toc371600724"/>
      <w:bookmarkStart w:id="164" w:name="_Toc371601389"/>
      <w:bookmarkStart w:id="165" w:name="_Toc490081361"/>
      <w:r w:rsidRPr="00423ADE">
        <w:t>O</w:t>
      </w:r>
      <w:bookmarkEnd w:id="162"/>
      <w:r w:rsidRPr="00423ADE">
        <w:t>bjetivo Geral</w:t>
      </w:r>
      <w:bookmarkEnd w:id="163"/>
      <w:bookmarkEnd w:id="164"/>
      <w:bookmarkEnd w:id="165"/>
    </w:p>
    <w:p w14:paraId="7A497378" w14:textId="77777777" w:rsidR="00423ADE" w:rsidRPr="00423ADE" w:rsidRDefault="00423ADE" w:rsidP="00423ADE">
      <w:pPr>
        <w:pStyle w:val="Remissivo3"/>
      </w:pPr>
    </w:p>
    <w:p w14:paraId="6BB21AF1" w14:textId="5B06205E" w:rsidR="00F15DE3" w:rsidRDefault="00F15DE3" w:rsidP="003C57C2">
      <w:pPr>
        <w:pStyle w:val="NormalWeb"/>
        <w:spacing w:before="0" w:beforeAutospacing="0" w:after="0" w:afterAutospacing="0" w:line="360" w:lineRule="auto"/>
        <w:ind w:firstLine="709"/>
        <w:jc w:val="both"/>
      </w:pPr>
      <w:bookmarkStart w:id="166" w:name="OLE_LINK1"/>
      <w:bookmarkStart w:id="167" w:name="OLE_LINK2"/>
      <w:r>
        <w:rPr>
          <w:rFonts w:ascii="Arial" w:hAnsi="Arial" w:cs="Arial"/>
          <w:color w:val="000000"/>
        </w:rPr>
        <w:t>O projeto irá trazer para o mercado modos inovadores e diferenciados d</w:t>
      </w:r>
      <w:r w:rsidR="003C57C2">
        <w:rPr>
          <w:rFonts w:ascii="Arial" w:hAnsi="Arial" w:cs="Arial"/>
          <w:color w:val="000000"/>
        </w:rPr>
        <w:t xml:space="preserve">e como </w:t>
      </w:r>
      <w:commentRangeStart w:id="168"/>
      <w:r w:rsidR="003C57C2">
        <w:rPr>
          <w:rFonts w:ascii="Arial" w:hAnsi="Arial" w:cs="Arial"/>
          <w:color w:val="000000"/>
        </w:rPr>
        <w:t>você prepara uma receita</w:t>
      </w:r>
      <w:commentRangeEnd w:id="168"/>
      <w:r w:rsidR="00FF5459">
        <w:rPr>
          <w:rStyle w:val="Refdecomentrio"/>
          <w:rFonts w:ascii="Calibri" w:eastAsia="Calibri" w:hAnsi="Calibri"/>
          <w:lang w:eastAsia="en-US"/>
        </w:rPr>
        <w:commentReference w:id="168"/>
      </w:r>
      <w:r w:rsidR="003C57C2">
        <w:rPr>
          <w:rFonts w:ascii="Arial" w:hAnsi="Arial" w:cs="Arial"/>
          <w:color w:val="000000"/>
        </w:rPr>
        <w:t>. E</w:t>
      </w:r>
      <w:r>
        <w:rPr>
          <w:rFonts w:ascii="Arial" w:hAnsi="Arial" w:cs="Arial"/>
          <w:color w:val="000000"/>
        </w:rPr>
        <w:t xml:space="preserv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169"/>
      <w:commentRangeStart w:id="170"/>
      <w:r>
        <w:rPr>
          <w:rFonts w:ascii="Arial" w:hAnsi="Arial" w:cs="Arial"/>
          <w:color w:val="000000"/>
        </w:rPr>
        <w:t>A</w:t>
      </w:r>
      <w:r w:rsidR="003C57C2">
        <w:rPr>
          <w:rFonts w:ascii="Arial" w:hAnsi="Arial" w:cs="Arial"/>
          <w:color w:val="000000"/>
        </w:rPr>
        <w:t xml:space="preserve">lém disso, o sistema irá trazer </w:t>
      </w:r>
      <w:r>
        <w:rPr>
          <w:rFonts w:ascii="Arial" w:hAnsi="Arial" w:cs="Arial"/>
          <w:color w:val="000000"/>
        </w:rPr>
        <w:t>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sidR="003C57C2">
        <w:rPr>
          <w:rFonts w:ascii="Arial" w:hAnsi="Arial" w:cs="Arial"/>
          <w:color w:val="000000"/>
        </w:rPr>
        <w:t xml:space="preserve"> compartilhamento da</w:t>
      </w:r>
      <w:r>
        <w:rPr>
          <w:rFonts w:ascii="Arial" w:hAnsi="Arial" w:cs="Arial"/>
          <w:color w:val="000000"/>
        </w:rPr>
        <w:t xml:space="preserve"> receita entre os </w:t>
      </w:r>
      <w:r w:rsidR="00DB4364">
        <w:rPr>
          <w:rFonts w:ascii="Arial" w:hAnsi="Arial" w:cs="Arial"/>
          <w:color w:val="000000"/>
        </w:rPr>
        <w:t>cozinheiros</w:t>
      </w:r>
      <w:r>
        <w:rPr>
          <w:rFonts w:ascii="Arial" w:hAnsi="Arial" w:cs="Arial"/>
          <w:color w:val="000000"/>
        </w:rPr>
        <w:t>.</w:t>
      </w:r>
      <w:commentRangeEnd w:id="169"/>
      <w:r w:rsidR="00DB4364">
        <w:rPr>
          <w:rStyle w:val="Refdecomentrio"/>
          <w:rFonts w:ascii="Calibri" w:eastAsia="Calibri" w:hAnsi="Calibri"/>
          <w:lang w:eastAsia="en-US"/>
        </w:rPr>
        <w:commentReference w:id="169"/>
      </w:r>
      <w:commentRangeEnd w:id="170"/>
      <w:r w:rsidR="00FF5459">
        <w:rPr>
          <w:rStyle w:val="Refdecomentrio"/>
          <w:rFonts w:ascii="Calibri" w:eastAsia="Calibri" w:hAnsi="Calibri"/>
          <w:lang w:eastAsia="en-US"/>
        </w:rPr>
        <w:commentReference w:id="170"/>
      </w:r>
    </w:p>
    <w:p w14:paraId="662A2B73" w14:textId="01CCADE3" w:rsidR="00DB4364" w:rsidRDefault="4BC668C4" w:rsidP="003C57C2">
      <w:pPr>
        <w:pStyle w:val="NormalWeb"/>
        <w:spacing w:before="0" w:beforeAutospacing="0" w:after="0" w:afterAutospacing="0" w:line="360" w:lineRule="auto"/>
        <w:ind w:firstLine="709"/>
        <w:jc w:val="both"/>
      </w:pPr>
      <w:commentRangeStart w:id="171"/>
      <w:r w:rsidRPr="4BC668C4">
        <w:rPr>
          <w:rFonts w:ascii="Arial" w:hAnsi="Arial" w:cs="Arial"/>
          <w:color w:val="000000" w:themeColor="text1"/>
        </w:rPr>
        <w:t xml:space="preserve">Este desenvolvimento pretende trazer melhorias para os </w:t>
      </w:r>
      <w:r w:rsidR="003C57C2">
        <w:rPr>
          <w:rFonts w:ascii="Arial" w:hAnsi="Arial" w:cs="Arial"/>
          <w:color w:val="000000" w:themeColor="text1"/>
        </w:rPr>
        <w:t>cozinheiros ativos</w:t>
      </w:r>
      <w:r w:rsidRPr="4BC668C4">
        <w:rPr>
          <w:rFonts w:ascii="Arial" w:hAnsi="Arial" w:cs="Arial"/>
          <w:color w:val="000000" w:themeColor="text1"/>
        </w:rPr>
        <w:t xml:space="preserve">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171"/>
      <w:r w:rsidR="00F15DE3">
        <w:commentReference w:id="171"/>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172" w:name="_Toc177215692"/>
      <w:bookmarkStart w:id="173" w:name="_Toc371600725"/>
      <w:bookmarkStart w:id="174" w:name="_Toc371601390"/>
      <w:bookmarkStart w:id="175" w:name="_Toc490081362"/>
      <w:bookmarkEnd w:id="166"/>
      <w:bookmarkEnd w:id="167"/>
      <w:commentRangeStart w:id="176"/>
      <w:r w:rsidRPr="00423ADE">
        <w:t>O</w:t>
      </w:r>
      <w:bookmarkEnd w:id="172"/>
      <w:r w:rsidRPr="00423ADE">
        <w:t>bjetivos Específicos</w:t>
      </w:r>
      <w:bookmarkEnd w:id="173"/>
      <w:bookmarkEnd w:id="174"/>
      <w:bookmarkEnd w:id="175"/>
    </w:p>
    <w:p w14:paraId="7FDC368A" w14:textId="77777777" w:rsidR="00F15DE3" w:rsidRPr="00F15DE3" w:rsidRDefault="00F15DE3" w:rsidP="00F15DE3">
      <w:pPr>
        <w:pStyle w:val="Remissivo3"/>
      </w:pPr>
    </w:p>
    <w:p w14:paraId="5531BEB0" w14:textId="6820FB8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w:t>
      </w:r>
    </w:p>
    <w:p w14:paraId="193955AA" w14:textId="16AFD2BE" w:rsidR="4BC668C4" w:rsidRPr="003C57C2"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545EA5AA" w14:textId="7431FE3D" w:rsidR="003C57C2" w:rsidRDefault="003C57C2" w:rsidP="4BC668C4">
      <w:pPr>
        <w:pStyle w:val="PargrafodaLista"/>
        <w:numPr>
          <w:ilvl w:val="0"/>
          <w:numId w:val="1"/>
        </w:numPr>
        <w:spacing w:line="360" w:lineRule="auto"/>
        <w:ind w:left="348"/>
        <w:jc w:val="both"/>
      </w:pPr>
      <w:r>
        <w:rPr>
          <w:rFonts w:ascii="Arial" w:eastAsia="Arial" w:hAnsi="Arial" w:cs="Arial"/>
          <w:color w:val="000000" w:themeColor="text1"/>
          <w:sz w:val="24"/>
          <w:szCs w:val="24"/>
        </w:rPr>
        <w:t>Gerenciar a despensa pelo site/aplicativo m</w:t>
      </w:r>
      <w:r w:rsidR="00506762">
        <w:rPr>
          <w:rFonts w:ascii="Arial" w:eastAsia="Arial" w:hAnsi="Arial" w:cs="Arial"/>
          <w:color w:val="000000" w:themeColor="text1"/>
          <w:sz w:val="24"/>
          <w:szCs w:val="24"/>
        </w:rPr>
        <w:t>óvel;</w:t>
      </w:r>
    </w:p>
    <w:p w14:paraId="076601F8" w14:textId="60D148B4" w:rsidR="4BC668C4" w:rsidRPr="00506762"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Permitir ao cozinheiro compartilhar, comentar e avaliar as</w:t>
      </w:r>
      <w:r w:rsidR="00506762">
        <w:rPr>
          <w:rFonts w:ascii="Arial" w:eastAsia="Arial" w:hAnsi="Arial" w:cs="Arial"/>
          <w:color w:val="000000" w:themeColor="text1"/>
          <w:sz w:val="24"/>
          <w:szCs w:val="24"/>
        </w:rPr>
        <w:t xml:space="preserve"> receitas de outros cozinheiros;</w:t>
      </w:r>
    </w:p>
    <w:p w14:paraId="5C482E72" w14:textId="582AAE9E" w:rsidR="00506762" w:rsidRDefault="00506762" w:rsidP="4BC668C4">
      <w:pPr>
        <w:pStyle w:val="PargrafodaLista"/>
        <w:numPr>
          <w:ilvl w:val="0"/>
          <w:numId w:val="1"/>
        </w:numPr>
        <w:spacing w:line="360" w:lineRule="auto"/>
        <w:ind w:left="348"/>
        <w:jc w:val="both"/>
      </w:pPr>
      <w:r>
        <w:rPr>
          <w:rFonts w:ascii="Arial" w:eastAsia="Arial" w:hAnsi="Arial" w:cs="Arial"/>
          <w:color w:val="000000" w:themeColor="text1"/>
          <w:sz w:val="24"/>
          <w:szCs w:val="24"/>
        </w:rPr>
        <w:t>Gerar lista de compras a partir de receitas.</w:t>
      </w:r>
      <w:commentRangeEnd w:id="176"/>
      <w:r w:rsidR="00476A21">
        <w:rPr>
          <w:rStyle w:val="Refdecomentrio"/>
        </w:rPr>
        <w:commentReference w:id="176"/>
      </w:r>
    </w:p>
    <w:p w14:paraId="624857F2" w14:textId="2183E1D3" w:rsidR="4BC668C4" w:rsidRDefault="00CC76B0" w:rsidP="00CC76B0">
      <w:r>
        <w:br w:type="page"/>
      </w:r>
    </w:p>
    <w:p w14:paraId="629EF07E" w14:textId="1AE92EC5" w:rsidR="00423ADE" w:rsidRPr="00423ADE" w:rsidRDefault="00631252" w:rsidP="00D669E3">
      <w:pPr>
        <w:pStyle w:val="Ttulo2"/>
      </w:pPr>
      <w:bookmarkStart w:id="177" w:name="_Toc371600726"/>
      <w:bookmarkStart w:id="178" w:name="_Toc371601391"/>
      <w:bookmarkStart w:id="179" w:name="_Toc490081363"/>
      <w:commentRangeStart w:id="180"/>
      <w:r w:rsidRPr="00423ADE">
        <w:lastRenderedPageBreak/>
        <w:t>JUSTIFICATIVA</w:t>
      </w:r>
      <w:bookmarkEnd w:id="177"/>
      <w:bookmarkEnd w:id="178"/>
      <w:bookmarkEnd w:id="179"/>
      <w:commentRangeEnd w:id="180"/>
      <w:r w:rsidR="0073345F">
        <w:rPr>
          <w:rStyle w:val="Refdecomentrio"/>
          <w:rFonts w:ascii="Calibri" w:eastAsia="Calibri" w:hAnsi="Calibri" w:cs="Times New Roman"/>
          <w:bCs w:val="0"/>
          <w:iCs w:val="0"/>
          <w:lang w:eastAsia="en-US"/>
        </w:rPr>
        <w:commentReference w:id="180"/>
      </w:r>
    </w:p>
    <w:p w14:paraId="067CEDDD" w14:textId="77777777" w:rsidR="00423ADE" w:rsidRPr="00423ADE" w:rsidRDefault="00423ADE" w:rsidP="00423ADE">
      <w:pPr>
        <w:spacing w:line="360" w:lineRule="auto"/>
        <w:jc w:val="both"/>
        <w:rPr>
          <w:rFonts w:ascii="Arial" w:hAnsi="Arial" w:cs="Arial"/>
          <w:sz w:val="24"/>
          <w:szCs w:val="24"/>
        </w:rPr>
      </w:pPr>
    </w:p>
    <w:p w14:paraId="28777515" w14:textId="06190F86" w:rsidR="00F15DE3" w:rsidDel="004C0DB4" w:rsidRDefault="004C0DB4" w:rsidP="4BC668C4">
      <w:pPr>
        <w:pStyle w:val="NormalWeb"/>
        <w:spacing w:before="0" w:beforeAutospacing="0" w:after="0" w:afterAutospacing="0" w:line="360" w:lineRule="auto"/>
        <w:ind w:firstLine="720"/>
        <w:jc w:val="both"/>
        <w:rPr>
          <w:del w:id="181" w:author="Henrique Antonio Merlin Junior" w:date="2017-08-12T18:29:00Z"/>
        </w:rPr>
      </w:pPr>
      <w:ins w:id="182" w:author="Henrique Antonio Merlin Junior" w:date="2017-08-12T18:28:00Z">
        <w:r>
          <w:rPr>
            <w:rFonts w:ascii="Arial" w:hAnsi="Arial" w:cs="Arial"/>
            <w:color w:val="000000" w:themeColor="text1"/>
          </w:rPr>
          <w:t xml:space="preserve">As </w:t>
        </w:r>
      </w:ins>
      <w:del w:id="183" w:author="Henrique Antonio Merlin Junior" w:date="2017-08-12T18:28:00Z">
        <w:r w:rsidR="00AF3347" w:rsidDel="004C0DB4">
          <w:rPr>
            <w:rFonts w:ascii="Arial" w:hAnsi="Arial" w:cs="Arial"/>
            <w:color w:val="000000" w:themeColor="text1"/>
          </w:rPr>
          <w:delText>De acordo com a</w:delText>
        </w:r>
        <w:r w:rsidR="004D4FCC" w:rsidDel="004C0DB4">
          <w:rPr>
            <w:rFonts w:ascii="Arial" w:hAnsi="Arial" w:cs="Arial"/>
            <w:color w:val="000000" w:themeColor="text1"/>
          </w:rPr>
          <w:delText xml:space="preserve">s </w:delText>
        </w:r>
      </w:del>
      <w:r w:rsidR="004D4FCC">
        <w:rPr>
          <w:rFonts w:ascii="Arial" w:hAnsi="Arial" w:cs="Arial"/>
          <w:color w:val="000000" w:themeColor="text1"/>
        </w:rPr>
        <w:t>dificuldades</w:t>
      </w:r>
      <w:r w:rsidR="00AF3347">
        <w:rPr>
          <w:rFonts w:ascii="Arial" w:hAnsi="Arial" w:cs="Arial"/>
          <w:color w:val="000000" w:themeColor="text1"/>
        </w:rPr>
        <w:t xml:space="preserve"> </w:t>
      </w:r>
      <w:del w:id="184" w:author="Henrique Antonio Merlin Junior" w:date="2017-08-12T18:28:00Z">
        <w:r w:rsidR="00AF3347" w:rsidDel="004C0DB4">
          <w:rPr>
            <w:rFonts w:ascii="Arial" w:hAnsi="Arial" w:cs="Arial"/>
            <w:color w:val="000000" w:themeColor="text1"/>
          </w:rPr>
          <w:delText xml:space="preserve">e premissas </w:delText>
        </w:r>
      </w:del>
      <w:r w:rsidR="00AF3347">
        <w:rPr>
          <w:rFonts w:ascii="Arial" w:hAnsi="Arial" w:cs="Arial"/>
          <w:color w:val="000000" w:themeColor="text1"/>
        </w:rPr>
        <w:t xml:space="preserve">levantadas </w:t>
      </w:r>
      <w:r w:rsidR="004D4FCC">
        <w:rPr>
          <w:rFonts w:ascii="Arial" w:hAnsi="Arial" w:cs="Arial"/>
          <w:color w:val="000000" w:themeColor="text1"/>
        </w:rPr>
        <w:t>no capítulo 1.</w:t>
      </w:r>
      <w:ins w:id="185" w:author="Henrique Antonio Merlin Junior" w:date="2017-08-12T17:53:00Z">
        <w:r w:rsidR="004C0B7E">
          <w:rPr>
            <w:rFonts w:ascii="Arial" w:hAnsi="Arial" w:cs="Arial"/>
            <w:color w:val="000000" w:themeColor="text1"/>
          </w:rPr>
          <w:t>1</w:t>
        </w:r>
      </w:ins>
      <w:del w:id="186" w:author="Henrique Antonio Merlin Junior" w:date="2017-08-12T17:53:00Z">
        <w:r w:rsidR="004D4FCC" w:rsidDel="004C0B7E">
          <w:rPr>
            <w:rFonts w:ascii="Arial" w:hAnsi="Arial" w:cs="Arial"/>
            <w:color w:val="000000" w:themeColor="text1"/>
          </w:rPr>
          <w:delText>3</w:delText>
        </w:r>
      </w:del>
      <w:ins w:id="187" w:author="Henrique Antonio Merlin Junior" w:date="2017-08-12T18:28:00Z">
        <w:r>
          <w:rPr>
            <w:rFonts w:ascii="Arial" w:hAnsi="Arial" w:cs="Arial"/>
            <w:color w:val="000000" w:themeColor="text1"/>
          </w:rPr>
          <w:t xml:space="preserve"> </w:t>
        </w:r>
      </w:ins>
      <w:del w:id="188" w:author="Henrique Antonio Merlin Junior" w:date="2017-08-12T18:28:00Z">
        <w:r w:rsidR="004D4FCC" w:rsidDel="004C0DB4">
          <w:rPr>
            <w:rFonts w:ascii="Arial" w:hAnsi="Arial" w:cs="Arial"/>
            <w:color w:val="000000" w:themeColor="text1"/>
          </w:rPr>
          <w:delText>,</w:delText>
        </w:r>
        <w:r w:rsidR="003E7269" w:rsidDel="004C0DB4">
          <w:rPr>
            <w:rFonts w:ascii="Arial" w:hAnsi="Arial" w:cs="Arial"/>
            <w:color w:val="000000" w:themeColor="text1"/>
          </w:rPr>
          <w:delText xml:space="preserve"> </w:delText>
        </w:r>
      </w:del>
      <w:del w:id="189" w:author="Henrique Antonio Merlin Junior" w:date="2017-08-12T17:53:00Z">
        <w:r w:rsidR="003E7269" w:rsidDel="004C0B7E">
          <w:rPr>
            <w:rFonts w:ascii="Arial" w:hAnsi="Arial" w:cs="Arial"/>
            <w:color w:val="000000" w:themeColor="text1"/>
          </w:rPr>
          <w:delText>foi</w:delText>
        </w:r>
        <w:r w:rsidR="004D4FCC" w:rsidDel="004C0B7E">
          <w:rPr>
            <w:rFonts w:ascii="Arial" w:hAnsi="Arial" w:cs="Arial"/>
            <w:color w:val="000000" w:themeColor="text1"/>
          </w:rPr>
          <w:delText xml:space="preserve"> </w:delText>
        </w:r>
        <w:r w:rsidR="003E7269" w:rsidDel="004C0B7E">
          <w:rPr>
            <w:rFonts w:ascii="Arial" w:hAnsi="Arial" w:cs="Arial"/>
            <w:color w:val="000000" w:themeColor="text1"/>
          </w:rPr>
          <w:delText>realizado</w:delText>
        </w:r>
        <w:r w:rsidR="004D4FCC" w:rsidDel="004C0B7E">
          <w:rPr>
            <w:rFonts w:ascii="Arial" w:hAnsi="Arial" w:cs="Arial"/>
            <w:color w:val="000000" w:themeColor="text1"/>
          </w:rPr>
          <w:delText xml:space="preserve"> um</w:delText>
        </w:r>
      </w:del>
      <w:ins w:id="190" w:author="Henrique Antonio Merlin Junior" w:date="2017-08-12T18:28:00Z">
        <w:r>
          <w:rPr>
            <w:rFonts w:ascii="Arial" w:hAnsi="Arial" w:cs="Arial"/>
            <w:color w:val="000000" w:themeColor="text1"/>
          </w:rPr>
          <w:t>motivaram</w:t>
        </w:r>
      </w:ins>
      <w:ins w:id="191" w:author="Henrique Antonio Merlin Junior" w:date="2017-08-12T17:53:00Z">
        <w:r w:rsidR="004C0B7E">
          <w:rPr>
            <w:rFonts w:ascii="Arial" w:hAnsi="Arial" w:cs="Arial"/>
            <w:color w:val="000000" w:themeColor="text1"/>
          </w:rPr>
          <w:t xml:space="preserve"> um</w:t>
        </w:r>
      </w:ins>
      <w:r w:rsidR="004D4FCC">
        <w:rPr>
          <w:rFonts w:ascii="Arial" w:hAnsi="Arial" w:cs="Arial"/>
          <w:color w:val="000000" w:themeColor="text1"/>
        </w:rPr>
        <w:t xml:space="preserve"> questionário </w:t>
      </w:r>
      <w:del w:id="192" w:author="Henrique Antonio Merlin Junior" w:date="2017-08-12T18:30:00Z">
        <w:r w:rsidR="004D4FCC" w:rsidDel="009E452E">
          <w:rPr>
            <w:rFonts w:ascii="Arial" w:hAnsi="Arial" w:cs="Arial"/>
            <w:color w:val="000000" w:themeColor="text1"/>
          </w:rPr>
          <w:delText xml:space="preserve">chamado </w:delText>
        </w:r>
      </w:del>
      <w:ins w:id="193" w:author="Henrique Antonio Merlin Junior" w:date="2017-08-12T18:30:00Z">
        <w:r w:rsidR="009E452E">
          <w:rPr>
            <w:rFonts w:ascii="Arial" w:hAnsi="Arial" w:cs="Arial"/>
            <w:color w:val="000000" w:themeColor="text1"/>
          </w:rPr>
          <w:t>intitulado como</w:t>
        </w:r>
        <w:r w:rsidR="009E452E">
          <w:rPr>
            <w:rFonts w:ascii="Arial" w:hAnsi="Arial" w:cs="Arial"/>
            <w:color w:val="000000" w:themeColor="text1"/>
          </w:rPr>
          <w:t xml:space="preserve"> </w:t>
        </w:r>
      </w:ins>
      <w:r w:rsidR="004D4FCC">
        <w:rPr>
          <w:rFonts w:ascii="Arial" w:hAnsi="Arial" w:cs="Arial"/>
          <w:color w:val="000000" w:themeColor="text1"/>
        </w:rPr>
        <w:t>Pesquisa de Mercado – Gastronomia</w:t>
      </w:r>
      <w:r w:rsidR="00506762">
        <w:rPr>
          <w:rFonts w:ascii="Arial" w:hAnsi="Arial" w:cs="Arial"/>
          <w:color w:val="000000" w:themeColor="text1"/>
        </w:rPr>
        <w:t>,</w:t>
      </w:r>
      <w:r w:rsidR="004D4FCC">
        <w:rPr>
          <w:rFonts w:ascii="Arial" w:hAnsi="Arial" w:cs="Arial"/>
          <w:color w:val="000000" w:themeColor="text1"/>
        </w:rPr>
        <w:t xml:space="preserve"> disponível em Anexos </w:t>
      </w:r>
      <w:r w:rsidR="004D4FCC">
        <w:rPr>
          <w:rFonts w:ascii="Arial" w:hAnsi="Arial" w:cs="Arial"/>
          <w:color w:val="000000" w:themeColor="text1"/>
        </w:rPr>
        <w:fldChar w:fldCharType="begin"/>
      </w:r>
      <w:r w:rsidR="004D4FCC">
        <w:rPr>
          <w:rFonts w:ascii="Arial" w:hAnsi="Arial" w:cs="Arial"/>
          <w:color w:val="000000" w:themeColor="text1"/>
        </w:rPr>
        <w:instrText xml:space="preserve"> REF _Ref490069311 \r \h </w:instrText>
      </w:r>
      <w:r w:rsidR="004D4FCC">
        <w:rPr>
          <w:rFonts w:ascii="Arial" w:hAnsi="Arial" w:cs="Arial"/>
          <w:color w:val="000000" w:themeColor="text1"/>
        </w:rPr>
      </w:r>
      <w:r w:rsidR="004D4FCC">
        <w:rPr>
          <w:rFonts w:ascii="Arial" w:hAnsi="Arial" w:cs="Arial"/>
          <w:color w:val="000000" w:themeColor="text1"/>
        </w:rPr>
        <w:fldChar w:fldCharType="separate"/>
      </w:r>
      <w:r w:rsidR="004D4FCC">
        <w:rPr>
          <w:rFonts w:ascii="Arial" w:hAnsi="Arial" w:cs="Arial"/>
          <w:color w:val="000000" w:themeColor="text1"/>
        </w:rPr>
        <w:t>7.1</w:t>
      </w:r>
      <w:r w:rsidR="004D4FCC">
        <w:rPr>
          <w:rFonts w:ascii="Arial" w:hAnsi="Arial" w:cs="Arial"/>
          <w:color w:val="000000" w:themeColor="text1"/>
        </w:rPr>
        <w:fldChar w:fldCharType="end"/>
      </w:r>
      <w:r w:rsidR="004D4FCC">
        <w:rPr>
          <w:rFonts w:ascii="Arial" w:hAnsi="Arial" w:cs="Arial"/>
          <w:color w:val="000000" w:themeColor="text1"/>
        </w:rPr>
        <w:t xml:space="preserve">, o mesmo contém resultados da enquete </w:t>
      </w:r>
      <w:r w:rsidR="003E7269">
        <w:rPr>
          <w:rFonts w:ascii="Arial" w:hAnsi="Arial" w:cs="Arial"/>
          <w:color w:val="000000" w:themeColor="text1"/>
        </w:rPr>
        <w:t>justificados abaixo</w:t>
      </w:r>
      <w:ins w:id="194" w:author="Henrique Antonio Merlin Junior" w:date="2017-08-12T18:30:00Z">
        <w:r w:rsidR="009E452E">
          <w:rPr>
            <w:rFonts w:ascii="Arial" w:hAnsi="Arial" w:cs="Arial"/>
            <w:color w:val="000000" w:themeColor="text1"/>
          </w:rPr>
          <w:t>:</w:t>
        </w:r>
      </w:ins>
      <w:del w:id="195" w:author="Henrique Antonio Merlin Junior" w:date="2017-08-12T18:30:00Z">
        <w:r w:rsidR="003E7269" w:rsidDel="009E452E">
          <w:rPr>
            <w:rFonts w:ascii="Arial" w:hAnsi="Arial" w:cs="Arial"/>
            <w:color w:val="000000" w:themeColor="text1"/>
          </w:rPr>
          <w:delText>.</w:delText>
        </w:r>
      </w:del>
    </w:p>
    <w:p w14:paraId="5E2C0D1A" w14:textId="0D2D96EC" w:rsidR="00E857FF" w:rsidDel="004C0DB4" w:rsidRDefault="00F15DE3" w:rsidP="004C0DB4">
      <w:pPr>
        <w:pStyle w:val="NormalWeb"/>
        <w:spacing w:before="0" w:beforeAutospacing="0" w:after="0" w:afterAutospacing="0" w:line="360" w:lineRule="auto"/>
        <w:jc w:val="both"/>
        <w:rPr>
          <w:del w:id="196" w:author="Henrique Antonio Merlin Junior" w:date="2017-08-12T18:29:00Z"/>
          <w:rFonts w:ascii="Arial" w:hAnsi="Arial" w:cs="Arial"/>
          <w:color w:val="000000"/>
        </w:rPr>
        <w:pPrChange w:id="197" w:author="Henrique Antonio Merlin Junior" w:date="2017-08-12T18:29:00Z">
          <w:pPr>
            <w:pStyle w:val="NormalWeb"/>
            <w:spacing w:before="0" w:beforeAutospacing="0" w:after="0" w:afterAutospacing="0" w:line="360" w:lineRule="auto"/>
            <w:ind w:firstLine="709"/>
            <w:jc w:val="both"/>
          </w:pPr>
        </w:pPrChange>
      </w:pPr>
      <w:del w:id="198" w:author="Henrique Antonio Merlin Junior" w:date="2017-08-12T18:29:00Z">
        <w:r w:rsidDel="004C0DB4">
          <w:rPr>
            <w:rFonts w:ascii="Arial" w:hAnsi="Arial" w:cs="Arial"/>
            <w:color w:val="000000"/>
          </w:rPr>
          <w:delText>Com bas</w:delText>
        </w:r>
        <w:r w:rsidR="003E7269" w:rsidDel="004C0DB4">
          <w:rPr>
            <w:rFonts w:ascii="Arial" w:hAnsi="Arial" w:cs="Arial"/>
            <w:color w:val="000000"/>
          </w:rPr>
          <w:delText>e no questionário composto por</w:delText>
        </w:r>
        <w:r w:rsidR="00E857FF" w:rsidDel="004C0DB4">
          <w:rPr>
            <w:rFonts w:ascii="Arial" w:hAnsi="Arial" w:cs="Arial"/>
            <w:color w:val="000000"/>
          </w:rPr>
          <w:delText xml:space="preserve"> 17 perguntas </w:delText>
        </w:r>
      </w:del>
      <w:del w:id="199" w:author="Henrique Antonio Merlin Junior" w:date="2017-08-12T17:54:00Z">
        <w:r w:rsidR="00E857FF" w:rsidDel="004C0B7E">
          <w:rPr>
            <w:rFonts w:ascii="Arial" w:hAnsi="Arial" w:cs="Arial"/>
            <w:color w:val="000000"/>
          </w:rPr>
          <w:delText xml:space="preserve">para </w:delText>
        </w:r>
      </w:del>
      <w:del w:id="200" w:author="Henrique Antonio Merlin Junior" w:date="2017-08-12T18:29:00Z">
        <w:r w:rsidR="00E857FF" w:rsidDel="004C0DB4">
          <w:rPr>
            <w:rFonts w:ascii="Arial" w:hAnsi="Arial" w:cs="Arial"/>
            <w:color w:val="000000"/>
          </w:rPr>
          <w:delText>um total de</w:delText>
        </w:r>
        <w:r w:rsidR="003E7269" w:rsidDel="004C0DB4">
          <w:rPr>
            <w:rFonts w:ascii="Arial" w:hAnsi="Arial" w:cs="Arial"/>
            <w:color w:val="000000"/>
          </w:rPr>
          <w:delText xml:space="preserve"> 50</w:delText>
        </w:r>
        <w:r w:rsidR="00E857FF" w:rsidDel="004C0DB4">
          <w:rPr>
            <w:rFonts w:ascii="Arial" w:hAnsi="Arial" w:cs="Arial"/>
            <w:color w:val="000000"/>
          </w:rPr>
          <w:delText xml:space="preserve"> pessoas</w:delText>
        </w:r>
      </w:del>
      <w:del w:id="201" w:author="Henrique Antonio Merlin Junior" w:date="2017-08-12T17:53:00Z">
        <w:r w:rsidR="006A2CA1" w:rsidDel="004C0B7E">
          <w:rPr>
            <w:rFonts w:ascii="Arial" w:hAnsi="Arial" w:cs="Arial"/>
            <w:color w:val="000000"/>
          </w:rPr>
          <w:delText xml:space="preserve"> responderem</w:delText>
        </w:r>
      </w:del>
      <w:del w:id="202" w:author="Henrique Antonio Merlin Junior" w:date="2017-08-12T18:29:00Z">
        <w:r w:rsidR="006A2CA1" w:rsidDel="004C0DB4">
          <w:rPr>
            <w:rFonts w:ascii="Arial" w:hAnsi="Arial" w:cs="Arial"/>
            <w:color w:val="000000"/>
          </w:rPr>
          <w:delText xml:space="preserve">, </w:delText>
        </w:r>
      </w:del>
      <w:del w:id="203" w:author="Henrique Antonio Merlin Junior" w:date="2017-08-12T17:54:00Z">
        <w:r w:rsidR="006A2CA1" w:rsidDel="004C0B7E">
          <w:rPr>
            <w:rFonts w:ascii="Arial" w:hAnsi="Arial" w:cs="Arial"/>
            <w:color w:val="000000"/>
          </w:rPr>
          <w:delText xml:space="preserve">obteve </w:delText>
        </w:r>
      </w:del>
      <w:del w:id="204" w:author="Henrique Antonio Merlin Junior" w:date="2017-08-12T18:29:00Z">
        <w:r w:rsidR="006A2CA1" w:rsidDel="004C0DB4">
          <w:rPr>
            <w:rFonts w:ascii="Arial" w:hAnsi="Arial" w:cs="Arial"/>
            <w:color w:val="000000"/>
          </w:rPr>
          <w:delText>resultado</w:delText>
        </w:r>
      </w:del>
      <w:del w:id="205" w:author="Henrique Antonio Merlin Junior" w:date="2017-08-12T17:54:00Z">
        <w:r w:rsidR="006A2CA1" w:rsidDel="004C0B7E">
          <w:rPr>
            <w:rFonts w:ascii="Arial" w:hAnsi="Arial" w:cs="Arial"/>
            <w:color w:val="000000"/>
          </w:rPr>
          <w:delText>s consideráveis</w:delText>
        </w:r>
        <w:r w:rsidR="003A1152" w:rsidDel="004C0B7E">
          <w:rPr>
            <w:rFonts w:ascii="Arial" w:hAnsi="Arial" w:cs="Arial"/>
            <w:color w:val="000000"/>
          </w:rPr>
          <w:delText xml:space="preserve"> e</w:delText>
        </w:r>
        <w:r w:rsidR="006A2CA1" w:rsidDel="004C0B7E">
          <w:rPr>
            <w:rFonts w:ascii="Arial" w:hAnsi="Arial" w:cs="Arial"/>
            <w:color w:val="000000"/>
          </w:rPr>
          <w:delText xml:space="preserve"> que </w:delText>
        </w:r>
      </w:del>
      <w:del w:id="206" w:author="Henrique Antonio Merlin Junior" w:date="2017-08-12T18:29:00Z">
        <w:r w:rsidR="006A2CA1" w:rsidDel="004C0DB4">
          <w:rPr>
            <w:rFonts w:ascii="Arial" w:hAnsi="Arial" w:cs="Arial"/>
            <w:color w:val="000000"/>
          </w:rPr>
          <w:delText>e</w:delText>
        </w:r>
        <w:r w:rsidR="00630EEB" w:rsidDel="004C0DB4">
          <w:rPr>
            <w:rFonts w:ascii="Arial" w:hAnsi="Arial" w:cs="Arial"/>
            <w:color w:val="000000"/>
          </w:rPr>
          <w:delText>stão descritos na tabela abaixo:</w:delText>
        </w:r>
      </w:del>
    </w:p>
    <w:p w14:paraId="167131CA" w14:textId="77777777" w:rsidR="00E857FF" w:rsidRDefault="00E857FF" w:rsidP="004C0DB4">
      <w:pPr>
        <w:pStyle w:val="NormalWeb"/>
        <w:spacing w:before="0" w:beforeAutospacing="0" w:after="0" w:afterAutospacing="0" w:line="360" w:lineRule="auto"/>
        <w:ind w:firstLine="720"/>
        <w:jc w:val="both"/>
        <w:rPr>
          <w:rFonts w:ascii="Arial" w:hAnsi="Arial" w:cs="Arial"/>
          <w:color w:val="000000"/>
        </w:rPr>
        <w:pPrChange w:id="207" w:author="Henrique Antonio Merlin Junior" w:date="2017-08-12T18:29:00Z">
          <w:pPr>
            <w:pStyle w:val="NormalWeb"/>
            <w:spacing w:before="0" w:beforeAutospacing="0" w:after="0" w:afterAutospacing="0" w:line="360" w:lineRule="auto"/>
            <w:ind w:firstLine="709"/>
            <w:jc w:val="both"/>
          </w:pPr>
        </w:pPrChange>
      </w:pPr>
    </w:p>
    <w:tbl>
      <w:tblPr>
        <w:tblStyle w:val="Tabelacomgrade"/>
        <w:tblW w:w="9298" w:type="dxa"/>
        <w:tblLook w:val="04A0" w:firstRow="1" w:lastRow="0" w:firstColumn="1" w:lastColumn="0" w:noHBand="0" w:noVBand="1"/>
        <w:tblPrChange w:id="208" w:author="Andre Pimenta" w:date="2017-08-12T00:27:00Z">
          <w:tblPr>
            <w:tblStyle w:val="Tabelacomgrade"/>
            <w:tblW w:w="9298" w:type="dxa"/>
            <w:tblLook w:val="04A0" w:firstRow="1" w:lastRow="0" w:firstColumn="1" w:lastColumn="0" w:noHBand="0" w:noVBand="1"/>
          </w:tblPr>
        </w:tblPrChange>
      </w:tblPr>
      <w:tblGrid>
        <w:gridCol w:w="6232"/>
        <w:gridCol w:w="3066"/>
        <w:tblGridChange w:id="209">
          <w:tblGrid>
            <w:gridCol w:w="4626"/>
            <w:gridCol w:w="4672"/>
          </w:tblGrid>
        </w:tblGridChange>
      </w:tblGrid>
      <w:tr w:rsidR="003E7269" w14:paraId="205D1D71" w14:textId="77777777" w:rsidTr="00F929BD">
        <w:trPr>
          <w:trHeight w:val="70"/>
          <w:trPrChange w:id="210" w:author="Andre Pimenta" w:date="2017-08-12T00:27:00Z">
            <w:trPr>
              <w:trHeight w:val="70"/>
            </w:trPr>
          </w:trPrChange>
        </w:trPr>
        <w:tc>
          <w:tcPr>
            <w:tcW w:w="6232" w:type="dxa"/>
            <w:tcPrChange w:id="211" w:author="Andre Pimenta" w:date="2017-08-12T00:27:00Z">
              <w:tcPr>
                <w:tcW w:w="4626" w:type="dxa"/>
              </w:tcPr>
            </w:tcPrChange>
          </w:tcPr>
          <w:p w14:paraId="6CFDD85F" w14:textId="29015A73" w:rsidR="003E7269" w:rsidRPr="00506762" w:rsidRDefault="003E7269" w:rsidP="4BC668C4">
            <w:pPr>
              <w:pStyle w:val="NormalWeb"/>
              <w:spacing w:before="0" w:beforeAutospacing="0" w:after="0" w:afterAutospacing="0" w:line="360" w:lineRule="auto"/>
              <w:jc w:val="both"/>
              <w:rPr>
                <w:rFonts w:ascii="Arial" w:hAnsi="Arial" w:cs="Arial"/>
                <w:b/>
                <w:color w:val="000000"/>
              </w:rPr>
            </w:pPr>
            <w:r w:rsidRPr="00506762">
              <w:rPr>
                <w:rFonts w:ascii="Arial" w:hAnsi="Arial" w:cs="Arial"/>
                <w:b/>
                <w:color w:val="000000"/>
              </w:rPr>
              <w:t>Perguntas</w:t>
            </w:r>
            <w:r w:rsidR="006A2CA1" w:rsidRPr="00506762">
              <w:rPr>
                <w:rFonts w:ascii="Arial" w:hAnsi="Arial" w:cs="Arial"/>
                <w:b/>
                <w:color w:val="000000"/>
              </w:rPr>
              <w:t xml:space="preserve"> fechadas</w:t>
            </w:r>
          </w:p>
        </w:tc>
        <w:tc>
          <w:tcPr>
            <w:tcW w:w="3066" w:type="dxa"/>
            <w:tcPrChange w:id="212" w:author="Andre Pimenta" w:date="2017-08-12T00:27:00Z">
              <w:tcPr>
                <w:tcW w:w="4672" w:type="dxa"/>
              </w:tcPr>
            </w:tcPrChange>
          </w:tcPr>
          <w:p w14:paraId="6162A4E7" w14:textId="587A82CD" w:rsidR="003E7269" w:rsidRPr="00506762" w:rsidRDefault="003E7269" w:rsidP="4BC668C4">
            <w:pPr>
              <w:pStyle w:val="NormalWeb"/>
              <w:spacing w:before="0" w:beforeAutospacing="0" w:after="0" w:afterAutospacing="0" w:line="360" w:lineRule="auto"/>
              <w:jc w:val="both"/>
              <w:rPr>
                <w:rFonts w:ascii="Arial" w:hAnsi="Arial" w:cs="Arial"/>
                <w:b/>
                <w:color w:val="000000"/>
              </w:rPr>
            </w:pPr>
            <w:r w:rsidRPr="00506762">
              <w:rPr>
                <w:rFonts w:ascii="Arial" w:hAnsi="Arial" w:cs="Arial"/>
                <w:b/>
                <w:color w:val="000000"/>
              </w:rPr>
              <w:t>Respostas</w:t>
            </w:r>
          </w:p>
        </w:tc>
      </w:tr>
      <w:tr w:rsidR="003E7269" w14:paraId="15FCEBFE" w14:textId="77777777" w:rsidTr="00F929BD">
        <w:trPr>
          <w:trHeight w:val="882"/>
          <w:trPrChange w:id="213" w:author="Andre Pimenta" w:date="2017-08-12T00:27:00Z">
            <w:trPr>
              <w:trHeight w:val="882"/>
            </w:trPr>
          </w:trPrChange>
        </w:trPr>
        <w:tc>
          <w:tcPr>
            <w:tcW w:w="6232" w:type="dxa"/>
            <w:tcPrChange w:id="214" w:author="Andre Pimenta" w:date="2017-08-12T00:27:00Z">
              <w:tcPr>
                <w:tcW w:w="4626" w:type="dxa"/>
              </w:tcPr>
            </w:tcPrChange>
          </w:tcPr>
          <w:p w14:paraId="2F3F44A1" w14:textId="43F71113" w:rsidR="003E7269" w:rsidRPr="008F7EBB" w:rsidRDefault="003E7269"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Você utilizaria um aplicativo que fosse capaz de identificar receitas at</w:t>
            </w:r>
            <w:r w:rsidR="00507FB6" w:rsidRPr="008F7EBB">
              <w:rPr>
                <w:rFonts w:ascii="Arial" w:eastAsia="Times New Roman" w:hAnsi="Arial" w:cs="Arial"/>
                <w:color w:val="000000"/>
                <w:sz w:val="24"/>
                <w:shd w:val="clear" w:color="auto" w:fill="FFFFFF"/>
                <w:lang w:eastAsia="pt-BR"/>
              </w:rPr>
              <w:t>ravés dos ingredientes da sua de</w:t>
            </w:r>
            <w:r w:rsidRPr="008F7EBB">
              <w:rPr>
                <w:rFonts w:ascii="Arial" w:eastAsia="Times New Roman" w:hAnsi="Arial" w:cs="Arial"/>
                <w:color w:val="000000"/>
                <w:sz w:val="24"/>
                <w:shd w:val="clear" w:color="auto" w:fill="FFFFFF"/>
                <w:lang w:eastAsia="pt-BR"/>
              </w:rPr>
              <w:t>spensa?</w:t>
            </w:r>
          </w:p>
          <w:p w14:paraId="7351F206" w14:textId="77777777" w:rsidR="003E7269" w:rsidRDefault="003E7269" w:rsidP="4BC668C4">
            <w:pPr>
              <w:pStyle w:val="NormalWeb"/>
              <w:spacing w:before="0" w:beforeAutospacing="0" w:after="0" w:afterAutospacing="0" w:line="360" w:lineRule="auto"/>
              <w:jc w:val="both"/>
              <w:rPr>
                <w:rFonts w:ascii="Arial" w:hAnsi="Arial" w:cs="Arial"/>
                <w:color w:val="000000"/>
              </w:rPr>
            </w:pPr>
          </w:p>
        </w:tc>
        <w:tc>
          <w:tcPr>
            <w:tcW w:w="3066" w:type="dxa"/>
            <w:tcPrChange w:id="215" w:author="Andre Pimenta" w:date="2017-08-12T00:27:00Z">
              <w:tcPr>
                <w:tcW w:w="4672" w:type="dxa"/>
              </w:tcPr>
            </w:tcPrChange>
          </w:tcPr>
          <w:p w14:paraId="19889228" w14:textId="77777777" w:rsidR="003E7269"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96%</w:t>
            </w:r>
          </w:p>
          <w:p w14:paraId="29BEC0F3" w14:textId="056808FB"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4%</w:t>
            </w:r>
          </w:p>
        </w:tc>
      </w:tr>
      <w:tr w:rsidR="00507FB6" w14:paraId="022B6F37" w14:textId="77777777" w:rsidTr="00F929BD">
        <w:trPr>
          <w:trHeight w:val="882"/>
          <w:trPrChange w:id="216" w:author="Andre Pimenta" w:date="2017-08-12T00:27:00Z">
            <w:trPr>
              <w:trHeight w:val="882"/>
            </w:trPr>
          </w:trPrChange>
        </w:trPr>
        <w:tc>
          <w:tcPr>
            <w:tcW w:w="6232" w:type="dxa"/>
            <w:tcPrChange w:id="217" w:author="Andre Pimenta" w:date="2017-08-12T00:27:00Z">
              <w:tcPr>
                <w:tcW w:w="4626" w:type="dxa"/>
              </w:tcPr>
            </w:tcPrChange>
          </w:tcPr>
          <w:p w14:paraId="5D5BF0E7" w14:textId="77777777" w:rsidR="00507FB6" w:rsidRPr="008F7EBB" w:rsidRDefault="00507FB6"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Ao ler diversas receitas em sites, livros ou rótulos, você percebe que elas não seguem o mesmo padrão e estrutura?</w:t>
            </w:r>
          </w:p>
          <w:p w14:paraId="551DD275"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3066" w:type="dxa"/>
            <w:tcPrChange w:id="218" w:author="Andre Pimenta" w:date="2017-08-12T00:27:00Z">
              <w:tcPr>
                <w:tcW w:w="4672" w:type="dxa"/>
              </w:tcPr>
            </w:tcPrChange>
          </w:tcPr>
          <w:p w14:paraId="1798E986"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66%</w:t>
            </w:r>
          </w:p>
          <w:p w14:paraId="741FC73D" w14:textId="5CEAA3FA"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34%</w:t>
            </w:r>
          </w:p>
        </w:tc>
      </w:tr>
      <w:tr w:rsidR="00507FB6" w14:paraId="6B1FA8CF" w14:textId="77777777" w:rsidTr="00F929BD">
        <w:trPr>
          <w:trHeight w:val="882"/>
          <w:trPrChange w:id="219" w:author="Andre Pimenta" w:date="2017-08-12T00:27:00Z">
            <w:trPr>
              <w:trHeight w:val="882"/>
            </w:trPr>
          </w:trPrChange>
        </w:trPr>
        <w:tc>
          <w:tcPr>
            <w:tcW w:w="6232" w:type="dxa"/>
            <w:tcPrChange w:id="220" w:author="Andre Pimenta" w:date="2017-08-12T00:27:00Z">
              <w:tcPr>
                <w:tcW w:w="4626" w:type="dxa"/>
              </w:tcPr>
            </w:tcPrChange>
          </w:tcPr>
          <w:p w14:paraId="5987F0FB" w14:textId="77777777" w:rsidR="00507FB6" w:rsidRPr="008F7EBB" w:rsidRDefault="00507FB6" w:rsidP="006A2CA1">
            <w:pPr>
              <w:pStyle w:val="PargrafodaLista"/>
              <w:numPr>
                <w:ilvl w:val="0"/>
                <w:numId w:val="43"/>
              </w:numPr>
              <w:shd w:val="clear" w:color="auto" w:fill="FFFFFF" w:themeFill="background1"/>
              <w:textAlignment w:val="baseline"/>
              <w:rPr>
                <w:rFonts w:ascii="Arial" w:eastAsia="Times New Roman" w:hAnsi="Arial" w:cs="Arial"/>
                <w:color w:val="000000" w:themeColor="text1"/>
                <w:sz w:val="24"/>
                <w:szCs w:val="24"/>
                <w:lang w:eastAsia="pt-BR"/>
              </w:rPr>
            </w:pPr>
            <w:r w:rsidRPr="008F7EBB">
              <w:rPr>
                <w:rFonts w:ascii="Arial" w:eastAsia="Times New Roman" w:hAnsi="Arial" w:cs="Arial"/>
                <w:color w:val="000000"/>
                <w:sz w:val="24"/>
                <w:szCs w:val="24"/>
                <w:shd w:val="clear" w:color="auto" w:fill="FFFFFF"/>
                <w:lang w:eastAsia="pt-BR"/>
              </w:rPr>
              <w:t>Quais meios você utiliza para buscar as receitas?</w:t>
            </w:r>
          </w:p>
          <w:p w14:paraId="78BCBE1D"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3066" w:type="dxa"/>
            <w:tcPrChange w:id="221" w:author="Andre Pimenta" w:date="2017-08-12T00:27:00Z">
              <w:tcPr>
                <w:tcW w:w="4672" w:type="dxa"/>
              </w:tcPr>
            </w:tcPrChange>
          </w:tcPr>
          <w:p w14:paraId="51527A92" w14:textId="62A37AD3"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Livros: 22%</w:t>
            </w:r>
          </w:p>
          <w:p w14:paraId="652A23A7"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Sites de receitas: 78%</w:t>
            </w:r>
          </w:p>
          <w:p w14:paraId="438708EB"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Aplicativos: 28%</w:t>
            </w:r>
          </w:p>
          <w:p w14:paraId="7BD6664E" w14:textId="4634FF29"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Rótulos de produtos: 12%</w:t>
            </w:r>
          </w:p>
        </w:tc>
      </w:tr>
      <w:tr w:rsidR="00E857FF" w:rsidDel="004C0B7E" w14:paraId="3CBC8D78" w14:textId="28670E22" w:rsidTr="00E857FF">
        <w:trPr>
          <w:trHeight w:val="226"/>
          <w:del w:id="222" w:author="Henrique Antonio Merlin Junior" w:date="2017-08-12T17:55:00Z"/>
        </w:trPr>
        <w:tc>
          <w:tcPr>
            <w:tcW w:w="9298" w:type="dxa"/>
            <w:gridSpan w:val="2"/>
          </w:tcPr>
          <w:p w14:paraId="384EA92A" w14:textId="692415D9" w:rsidR="00E857FF" w:rsidRPr="00506762" w:rsidDel="004C0B7E" w:rsidRDefault="00E857FF" w:rsidP="00E857FF">
            <w:pPr>
              <w:shd w:val="clear" w:color="auto" w:fill="FFFFFF" w:themeFill="background1"/>
              <w:spacing w:line="360" w:lineRule="auto"/>
              <w:textAlignment w:val="baseline"/>
              <w:rPr>
                <w:del w:id="223" w:author="Henrique Antonio Merlin Junior" w:date="2017-08-12T17:55:00Z"/>
                <w:rFonts w:ascii="Arial" w:eastAsia="Times New Roman" w:hAnsi="Arial" w:cs="Arial"/>
                <w:b/>
                <w:color w:val="000000" w:themeColor="text1"/>
                <w:szCs w:val="24"/>
                <w:lang w:eastAsia="pt-BR"/>
              </w:rPr>
            </w:pPr>
            <w:del w:id="224" w:author="Henrique Antonio Merlin Junior" w:date="2017-08-12T17:55:00Z">
              <w:r w:rsidRPr="00506762" w:rsidDel="004C0B7E">
                <w:rPr>
                  <w:rFonts w:ascii="Arial" w:eastAsia="Times New Roman" w:hAnsi="Arial" w:cs="Arial"/>
                  <w:b/>
                  <w:color w:val="000000"/>
                  <w:sz w:val="24"/>
                  <w:szCs w:val="24"/>
                  <w:shd w:val="clear" w:color="auto" w:fill="FFFFFF"/>
                  <w:lang w:eastAsia="pt-BR"/>
                </w:rPr>
                <w:delText>Pergunta Aberta</w:delText>
              </w:r>
            </w:del>
          </w:p>
        </w:tc>
      </w:tr>
      <w:tr w:rsidR="006A2CA1" w:rsidDel="004C0B7E" w14:paraId="24F19E7B" w14:textId="5F3B1118" w:rsidTr="00E857FF">
        <w:trPr>
          <w:trHeight w:val="226"/>
          <w:del w:id="225" w:author="Henrique Antonio Merlin Junior" w:date="2017-08-12T17:55:00Z"/>
        </w:trPr>
        <w:tc>
          <w:tcPr>
            <w:tcW w:w="9298" w:type="dxa"/>
            <w:gridSpan w:val="2"/>
          </w:tcPr>
          <w:p w14:paraId="0DF902EB" w14:textId="59DF1BD1" w:rsidR="006A2CA1" w:rsidRPr="008F7EBB" w:rsidDel="004C0B7E" w:rsidRDefault="006A2CA1" w:rsidP="00E857FF">
            <w:pPr>
              <w:shd w:val="clear" w:color="auto" w:fill="FFFFFF" w:themeFill="background1"/>
              <w:spacing w:line="360" w:lineRule="auto"/>
              <w:textAlignment w:val="baseline"/>
              <w:rPr>
                <w:del w:id="226" w:author="Henrique Antonio Merlin Junior" w:date="2017-08-12T17:55:00Z"/>
                <w:rFonts w:ascii="Arial" w:eastAsia="Times New Roman" w:hAnsi="Arial" w:cs="Arial"/>
                <w:color w:val="000000" w:themeColor="text1"/>
                <w:sz w:val="24"/>
                <w:szCs w:val="24"/>
                <w:lang w:eastAsia="pt-BR"/>
              </w:rPr>
            </w:pPr>
            <w:del w:id="227" w:author="Henrique Antonio Merlin Junior" w:date="2017-08-12T17:55:00Z">
              <w:r w:rsidRPr="008F7EBB" w:rsidDel="004C0B7E">
                <w:rPr>
                  <w:rFonts w:ascii="Arial" w:eastAsia="Times New Roman" w:hAnsi="Arial" w:cs="Arial"/>
                  <w:color w:val="000000"/>
                  <w:sz w:val="24"/>
                  <w:szCs w:val="24"/>
                  <w:shd w:val="clear" w:color="auto" w:fill="FFFFFF"/>
                  <w:lang w:eastAsia="pt-BR"/>
                </w:rPr>
                <w:delText>Você sente dificuldade em achar novas receitas? Caso sim, conte-nos sua dificuldade:</w:delText>
              </w:r>
            </w:del>
          </w:p>
        </w:tc>
      </w:tr>
      <w:tr w:rsidR="006A2CA1" w:rsidDel="004C0B7E" w14:paraId="5BD7DC27" w14:textId="7C9E9DED" w:rsidTr="00E857FF">
        <w:trPr>
          <w:trHeight w:val="226"/>
          <w:del w:id="228" w:author="Henrique Antonio Merlin Junior" w:date="2017-08-12T17:55:00Z"/>
        </w:trPr>
        <w:tc>
          <w:tcPr>
            <w:tcW w:w="9298" w:type="dxa"/>
            <w:gridSpan w:val="2"/>
          </w:tcPr>
          <w:p w14:paraId="04A227A7" w14:textId="7079682E" w:rsidR="006A2CA1" w:rsidRPr="00506762" w:rsidDel="004C0B7E" w:rsidRDefault="006A2CA1" w:rsidP="006A2CA1">
            <w:pPr>
              <w:shd w:val="clear" w:color="auto" w:fill="FFFFFF" w:themeFill="background1"/>
              <w:spacing w:line="360" w:lineRule="auto"/>
              <w:textAlignment w:val="baseline"/>
              <w:rPr>
                <w:del w:id="229" w:author="Henrique Antonio Merlin Junior" w:date="2017-08-12T17:55:00Z"/>
                <w:rFonts w:ascii="Arial" w:eastAsia="Times New Roman" w:hAnsi="Arial" w:cs="Arial"/>
                <w:b/>
                <w:color w:val="000000"/>
                <w:sz w:val="24"/>
                <w:szCs w:val="24"/>
                <w:shd w:val="clear" w:color="auto" w:fill="FFFFFF"/>
                <w:lang w:eastAsia="pt-BR"/>
              </w:rPr>
            </w:pPr>
            <w:del w:id="230" w:author="Henrique Antonio Merlin Junior" w:date="2017-08-12T17:55:00Z">
              <w:r w:rsidRPr="00506762" w:rsidDel="004C0B7E">
                <w:rPr>
                  <w:rFonts w:ascii="Arial" w:eastAsia="Times New Roman" w:hAnsi="Arial" w:cs="Arial"/>
                  <w:b/>
                  <w:color w:val="000000"/>
                  <w:sz w:val="24"/>
                  <w:szCs w:val="24"/>
                  <w:shd w:val="clear" w:color="auto" w:fill="FFFFFF"/>
                  <w:lang w:eastAsia="pt-BR"/>
                </w:rPr>
                <w:delText>Respostas</w:delText>
              </w:r>
            </w:del>
          </w:p>
        </w:tc>
      </w:tr>
      <w:tr w:rsidR="00E857FF" w14:paraId="0C36E865" w14:textId="77777777" w:rsidTr="00E857FF">
        <w:trPr>
          <w:trHeight w:val="226"/>
        </w:trPr>
        <w:tc>
          <w:tcPr>
            <w:tcW w:w="9298" w:type="dxa"/>
            <w:gridSpan w:val="2"/>
          </w:tcPr>
          <w:p w14:paraId="56801F20" w14:textId="6E463FA3" w:rsidR="00E857FF" w:rsidRDefault="00E857FF" w:rsidP="00E857FF">
            <w:pPr>
              <w:shd w:val="clear" w:color="auto" w:fill="FFFFFF" w:themeFill="background1"/>
              <w:spacing w:line="360" w:lineRule="auto"/>
              <w:textAlignment w:val="baseline"/>
              <w:rPr>
                <w:rFonts w:ascii="Arial" w:eastAsia="Times New Roman" w:hAnsi="Arial" w:cs="Arial"/>
                <w:color w:val="000000"/>
                <w:szCs w:val="24"/>
                <w:shd w:val="clear" w:color="auto" w:fill="FFFFFF"/>
                <w:lang w:eastAsia="pt-BR"/>
              </w:rPr>
            </w:pPr>
            <w:r w:rsidRPr="00513B6F">
              <w:rPr>
                <w:rFonts w:ascii="Arial" w:eastAsia="Times New Roman" w:hAnsi="Arial" w:cs="Arial"/>
                <w:noProof/>
                <w:color w:val="000000"/>
                <w:sz w:val="24"/>
                <w:szCs w:val="24"/>
                <w:shd w:val="clear" w:color="auto" w:fill="FFFFFF"/>
                <w:lang w:eastAsia="pt-BR"/>
              </w:rPr>
              <w:drawing>
                <wp:inline distT="0" distB="0" distL="0" distR="0" wp14:anchorId="1804403C" wp14:editId="7621068D">
                  <wp:extent cx="5760720" cy="3504041"/>
                  <wp:effectExtent l="0" t="0" r="0" b="1270"/>
                  <wp:docPr id="22" name="Imagem 22"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4041"/>
                          </a:xfrm>
                          <a:prstGeom prst="rect">
                            <a:avLst/>
                          </a:prstGeom>
                          <a:noFill/>
                          <a:ln>
                            <a:noFill/>
                          </a:ln>
                        </pic:spPr>
                      </pic:pic>
                    </a:graphicData>
                  </a:graphic>
                </wp:inline>
              </w:drawing>
            </w:r>
          </w:p>
        </w:tc>
      </w:tr>
    </w:tbl>
    <w:p w14:paraId="24BE1917" w14:textId="711FC01F" w:rsidR="003E7269" w:rsidRDefault="003E7269" w:rsidP="4BC668C4">
      <w:pPr>
        <w:pStyle w:val="NormalWeb"/>
        <w:spacing w:before="0" w:beforeAutospacing="0" w:after="0" w:afterAutospacing="0" w:line="360" w:lineRule="auto"/>
        <w:ind w:firstLine="709"/>
        <w:jc w:val="both"/>
        <w:rPr>
          <w:rFonts w:ascii="Arial" w:hAnsi="Arial" w:cs="Arial"/>
          <w:color w:val="000000"/>
        </w:rPr>
      </w:pPr>
    </w:p>
    <w:p w14:paraId="7E3394C6" w14:textId="517D3821" w:rsidR="003A1152" w:rsidRDefault="008F7EBB" w:rsidP="4BC668C4">
      <w:pPr>
        <w:pStyle w:val="NormalWeb"/>
        <w:spacing w:before="0" w:beforeAutospacing="0" w:after="0" w:afterAutospacing="0" w:line="360" w:lineRule="auto"/>
        <w:ind w:firstLine="709"/>
        <w:jc w:val="both"/>
        <w:rPr>
          <w:rFonts w:ascii="Arial" w:hAnsi="Arial" w:cs="Arial"/>
          <w:color w:val="000000"/>
        </w:rPr>
      </w:pPr>
      <w:commentRangeStart w:id="231"/>
      <w:r>
        <w:rPr>
          <w:rFonts w:ascii="Arial" w:hAnsi="Arial" w:cs="Arial"/>
          <w:color w:val="000000"/>
        </w:rPr>
        <w:lastRenderedPageBreak/>
        <w:t>De acordo com a</w:t>
      </w:r>
      <w:r w:rsidR="003A1152">
        <w:rPr>
          <w:rFonts w:ascii="Arial" w:hAnsi="Arial" w:cs="Arial"/>
          <w:color w:val="000000"/>
        </w:rPr>
        <w:t xml:space="preserve"> primeira pergunta fechada, </w:t>
      </w:r>
      <w:r>
        <w:rPr>
          <w:rFonts w:ascii="Arial" w:hAnsi="Arial" w:cs="Arial"/>
          <w:color w:val="000000"/>
        </w:rPr>
        <w:t>ela justifica o módulo de despensa do aplicativo, tan</w:t>
      </w:r>
      <w:r w:rsidR="00506762">
        <w:rPr>
          <w:rFonts w:ascii="Arial" w:hAnsi="Arial" w:cs="Arial"/>
          <w:color w:val="000000"/>
        </w:rPr>
        <w:t>to para auxiliar os cozinheiros quanto</w:t>
      </w:r>
      <w:r>
        <w:rPr>
          <w:rFonts w:ascii="Arial" w:hAnsi="Arial" w:cs="Arial"/>
          <w:color w:val="000000"/>
        </w:rPr>
        <w:t xml:space="preserve"> informa-los sobre os seus ingredientes disponíveis e </w:t>
      </w:r>
      <w:r w:rsidR="00506762">
        <w:rPr>
          <w:rFonts w:ascii="Arial" w:hAnsi="Arial" w:cs="Arial"/>
          <w:color w:val="000000"/>
        </w:rPr>
        <w:t xml:space="preserve">também </w:t>
      </w:r>
      <w:r>
        <w:rPr>
          <w:rFonts w:ascii="Arial" w:hAnsi="Arial" w:cs="Arial"/>
          <w:color w:val="000000"/>
        </w:rPr>
        <w:t>para o preparo de uma receita.</w:t>
      </w:r>
      <w:r w:rsidR="003A1152">
        <w:rPr>
          <w:rFonts w:ascii="Arial" w:hAnsi="Arial" w:cs="Arial"/>
          <w:color w:val="000000"/>
        </w:rPr>
        <w:t xml:space="preserve"> </w:t>
      </w:r>
    </w:p>
    <w:p w14:paraId="09D38019" w14:textId="4F27DFE8" w:rsidR="00F15DE3" w:rsidRDefault="003A1152"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 xml:space="preserve">Em seguida, a segunda pergunta se refere a interpretação do preparo de uma receita, e 66% das pessoas que responderam, confirmam que muitas receitas não possuem um padrão, justificando assim </w:t>
      </w:r>
      <w:r w:rsidR="006C22CA">
        <w:rPr>
          <w:rFonts w:ascii="Arial" w:hAnsi="Arial" w:cs="Arial"/>
          <w:color w:val="000000"/>
        </w:rPr>
        <w:t>uma nova abordagem nesse contexto.</w:t>
      </w:r>
    </w:p>
    <w:p w14:paraId="47C5B98C" w14:textId="733E3D78" w:rsidR="006C22CA" w:rsidRDefault="006C22CA"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 xml:space="preserve">A terceira pergunta aborda </w:t>
      </w:r>
      <w:proofErr w:type="gramStart"/>
      <w:r>
        <w:rPr>
          <w:rFonts w:ascii="Arial" w:hAnsi="Arial" w:cs="Arial"/>
          <w:color w:val="000000"/>
        </w:rPr>
        <w:t>o meios atuais</w:t>
      </w:r>
      <w:proofErr w:type="gramEnd"/>
      <w:r>
        <w:rPr>
          <w:rFonts w:ascii="Arial" w:hAnsi="Arial" w:cs="Arial"/>
          <w:color w:val="000000"/>
        </w:rPr>
        <w:t xml:space="preserve"> de busca de receitas, essa questão justifica ao projeto possuir tanto um módulo web quanto aplicativo.</w:t>
      </w:r>
    </w:p>
    <w:p w14:paraId="2DA498CA" w14:textId="64871C46" w:rsidR="0007137C" w:rsidRDefault="0007137C" w:rsidP="4BC668C4">
      <w:pPr>
        <w:pStyle w:val="NormalWeb"/>
        <w:spacing w:before="0" w:beforeAutospacing="0" w:after="0" w:afterAutospacing="0" w:line="360" w:lineRule="auto"/>
        <w:ind w:firstLine="709"/>
        <w:jc w:val="both"/>
      </w:pPr>
      <w:r>
        <w:rPr>
          <w:rFonts w:ascii="Arial" w:hAnsi="Arial" w:cs="Arial"/>
          <w:color w:val="000000"/>
        </w:rPr>
        <w:t xml:space="preserve">Referente a pergunta aberta, ela contempla a dificuldade na </w:t>
      </w:r>
      <w:r w:rsidR="00AF3347">
        <w:rPr>
          <w:rFonts w:ascii="Arial" w:hAnsi="Arial" w:cs="Arial"/>
          <w:color w:val="000000"/>
        </w:rPr>
        <w:t>pesquisa</w:t>
      </w:r>
      <w:r>
        <w:rPr>
          <w:rFonts w:ascii="Arial" w:hAnsi="Arial" w:cs="Arial"/>
          <w:color w:val="000000"/>
        </w:rPr>
        <w:t xml:space="preserve"> de novas receitas, e de acordo com as respostas representadas na tabela</w:t>
      </w:r>
      <w:r w:rsidR="00AF3347">
        <w:rPr>
          <w:rFonts w:ascii="Arial" w:hAnsi="Arial" w:cs="Arial"/>
          <w:color w:val="000000"/>
        </w:rPr>
        <w:t>,</w:t>
      </w:r>
      <w:r>
        <w:rPr>
          <w:rFonts w:ascii="Arial" w:hAnsi="Arial" w:cs="Arial"/>
          <w:color w:val="000000"/>
        </w:rPr>
        <w:t xml:space="preserve"> avalia-se a dificuldade ainda presente</w:t>
      </w:r>
      <w:r w:rsidR="00AF3347">
        <w:rPr>
          <w:rFonts w:ascii="Arial" w:hAnsi="Arial" w:cs="Arial"/>
          <w:color w:val="000000"/>
        </w:rPr>
        <w:t xml:space="preserve"> e j</w:t>
      </w:r>
      <w:r>
        <w:rPr>
          <w:rFonts w:ascii="Arial" w:hAnsi="Arial" w:cs="Arial"/>
          <w:color w:val="000000"/>
        </w:rPr>
        <w:t>u</w:t>
      </w:r>
      <w:r w:rsidR="00AF3347">
        <w:rPr>
          <w:rFonts w:ascii="Arial" w:hAnsi="Arial" w:cs="Arial"/>
          <w:color w:val="000000"/>
        </w:rPr>
        <w:t>stifica uma nova alternativa de busca de receitas.</w:t>
      </w:r>
      <w:commentRangeEnd w:id="231"/>
      <w:r w:rsidR="00F929BD">
        <w:rPr>
          <w:rStyle w:val="Refdecomentrio"/>
          <w:rFonts w:ascii="Calibri" w:eastAsia="Calibri" w:hAnsi="Calibri"/>
          <w:lang w:eastAsia="en-US"/>
        </w:rPr>
        <w:commentReference w:id="231"/>
      </w:r>
    </w:p>
    <w:p w14:paraId="4D503740" w14:textId="1AAD7279" w:rsidR="00CC76B0" w:rsidRDefault="00CC76B0">
      <w:pPr>
        <w:rPr>
          <w:rFonts w:ascii="Times New Roman" w:eastAsia="Times New Roman" w:hAnsi="Times New Roman"/>
          <w:sz w:val="24"/>
          <w:szCs w:val="24"/>
          <w:lang w:eastAsia="pt-BR"/>
        </w:rPr>
      </w:pPr>
      <w:r>
        <w:br w:type="page"/>
      </w:r>
      <w:bookmarkStart w:id="232" w:name="_GoBack"/>
      <w:bookmarkEnd w:id="232"/>
    </w:p>
    <w:p w14:paraId="0CFFDA5F" w14:textId="25FD372F" w:rsidR="00184B10" w:rsidRDefault="00184B10" w:rsidP="00184B10">
      <w:pPr>
        <w:pStyle w:val="Ttulo1"/>
        <w:rPr>
          <w:ins w:id="233" w:author="Henrique Antonio Merlin Junior" w:date="2017-08-12T17:32:00Z"/>
        </w:rPr>
      </w:pPr>
      <w:bookmarkStart w:id="234" w:name="_Toc177215695"/>
      <w:bookmarkStart w:id="235" w:name="_Toc371600728"/>
      <w:bookmarkStart w:id="236" w:name="_Toc371601393"/>
      <w:bookmarkStart w:id="237" w:name="_Toc490081364"/>
      <w:ins w:id="238" w:author="Henrique Antonio Merlin Junior" w:date="2017-08-12T17:28:00Z">
        <w:r w:rsidRPr="00184B10">
          <w:lastRenderedPageBreak/>
          <w:t>ANÁLISE DO AMBIENTE</w:t>
        </w:r>
      </w:ins>
    </w:p>
    <w:p w14:paraId="7E3AD01A" w14:textId="27E44827" w:rsidR="00184B10" w:rsidRDefault="00184B10">
      <w:pPr>
        <w:pStyle w:val="Titulo"/>
        <w:rPr>
          <w:ins w:id="239" w:author="Henrique Antonio Merlin Junior" w:date="2017-08-12T17:32:00Z"/>
        </w:rPr>
        <w:pPrChange w:id="240" w:author="Henrique Antonio Merlin Junior" w:date="2017-08-12T17:32:00Z">
          <w:pPr>
            <w:pStyle w:val="Ttulo1"/>
          </w:pPr>
        </w:pPrChange>
      </w:pPr>
    </w:p>
    <w:p w14:paraId="7BB0D80E" w14:textId="77777777" w:rsidR="00184B10" w:rsidRPr="00184B10" w:rsidRDefault="00184B10">
      <w:pPr>
        <w:pStyle w:val="Remissivo1"/>
        <w:rPr>
          <w:ins w:id="241" w:author="Henrique Antonio Merlin Junior" w:date="2017-08-12T17:29:00Z"/>
          <w:rPrChange w:id="242" w:author="Henrique Antonio Merlin Junior" w:date="2017-08-12T17:32:00Z">
            <w:rPr>
              <w:ins w:id="243" w:author="Henrique Antonio Merlin Junior" w:date="2017-08-12T17:29:00Z"/>
            </w:rPr>
          </w:rPrChange>
        </w:rPr>
        <w:pPrChange w:id="244" w:author="Henrique Antonio Merlin Junior" w:date="2017-08-12T17:32:00Z">
          <w:pPr>
            <w:pStyle w:val="Ttulo1"/>
          </w:pPr>
        </w:pPrChange>
      </w:pPr>
    </w:p>
    <w:p w14:paraId="3304D354" w14:textId="69F422EF" w:rsidR="00184B10" w:rsidRDefault="00184B10" w:rsidP="00184B10">
      <w:pPr>
        <w:pStyle w:val="Ttulo1"/>
        <w:rPr>
          <w:ins w:id="245" w:author="Henrique Antonio Merlin Junior" w:date="2017-08-12T17:29:00Z"/>
        </w:rPr>
      </w:pPr>
      <w:ins w:id="246" w:author="Henrique Antonio Merlin Junior" w:date="2017-08-12T17:29:00Z">
        <w:r w:rsidRPr="00184B10">
          <w:t>MODELO DE NEGÓCIO</w:t>
        </w:r>
      </w:ins>
    </w:p>
    <w:p w14:paraId="4A97F462" w14:textId="77777777" w:rsidR="00184B10" w:rsidRPr="00184B10" w:rsidRDefault="00184B10">
      <w:pPr>
        <w:pStyle w:val="Titulo"/>
        <w:rPr>
          <w:ins w:id="247" w:author="Henrique Antonio Merlin Junior" w:date="2017-08-12T17:29:00Z"/>
        </w:rPr>
        <w:pPrChange w:id="248" w:author="Henrique Antonio Merlin Junior" w:date="2017-08-12T17:29:00Z">
          <w:pPr>
            <w:pStyle w:val="Ttulo1"/>
          </w:pPr>
        </w:pPrChange>
      </w:pPr>
    </w:p>
    <w:p w14:paraId="2B9F6FAE" w14:textId="77777777" w:rsidR="00184B10" w:rsidRPr="00184B10" w:rsidRDefault="00184B10">
      <w:pPr>
        <w:pStyle w:val="Titulo"/>
        <w:rPr>
          <w:ins w:id="249" w:author="Henrique Antonio Merlin Junior" w:date="2017-08-12T17:28:00Z"/>
        </w:rPr>
        <w:pPrChange w:id="250" w:author="Henrique Antonio Merlin Junior" w:date="2017-08-12T17:29:00Z">
          <w:pPr>
            <w:pStyle w:val="Ttulo1"/>
          </w:pPr>
        </w:pPrChange>
      </w:pPr>
    </w:p>
    <w:p w14:paraId="04620EAD" w14:textId="1349B05F" w:rsidR="00423ADE" w:rsidRPr="00423ADE" w:rsidRDefault="00631252" w:rsidP="00975008">
      <w:pPr>
        <w:pStyle w:val="Ttulo1"/>
      </w:pPr>
      <w:commentRangeStart w:id="251"/>
      <w:r w:rsidRPr="00423ADE">
        <w:t>REFERENCIAL TEÓRICO</w:t>
      </w:r>
      <w:bookmarkEnd w:id="234"/>
      <w:bookmarkEnd w:id="235"/>
      <w:bookmarkEnd w:id="236"/>
      <w:bookmarkEnd w:id="237"/>
      <w:commentRangeEnd w:id="251"/>
      <w:r w:rsidR="00F929BD">
        <w:rPr>
          <w:rStyle w:val="Refdecomentrio"/>
          <w:rFonts w:ascii="Calibri" w:eastAsia="Calibri" w:hAnsi="Calibri" w:cs="Times New Roman"/>
          <w:b w:val="0"/>
          <w:bCs w:val="0"/>
          <w:kern w:val="0"/>
          <w:lang w:eastAsia="en-US"/>
        </w:rPr>
        <w:commentReference w:id="251"/>
      </w:r>
    </w:p>
    <w:p w14:paraId="40D9B8CC" w14:textId="77777777" w:rsidR="00423ADE" w:rsidRPr="00423ADE" w:rsidRDefault="00423ADE" w:rsidP="00423ADE">
      <w:pPr>
        <w:spacing w:line="360" w:lineRule="auto"/>
        <w:jc w:val="both"/>
        <w:rPr>
          <w:rFonts w:ascii="Arial" w:hAnsi="Arial" w:cs="Arial"/>
          <w:sz w:val="24"/>
          <w:szCs w:val="24"/>
        </w:rPr>
      </w:pPr>
    </w:p>
    <w:p w14:paraId="7130BB54" w14:textId="77777777" w:rsidR="004C0B7E" w:rsidRPr="00C820BC" w:rsidRDefault="004C0B7E" w:rsidP="004C0B7E">
      <w:pPr>
        <w:pStyle w:val="Ttulo2"/>
        <w:rPr>
          <w:ins w:id="252" w:author="Henrique Antonio Merlin Junior" w:date="2017-08-12T17:55:00Z"/>
        </w:rPr>
      </w:pPr>
      <w:bookmarkStart w:id="253" w:name="_Toc490081365"/>
      <w:bookmarkStart w:id="254" w:name="_Toc177215696"/>
      <w:bookmarkStart w:id="255" w:name="_Toc371600729"/>
      <w:bookmarkStart w:id="256" w:name="_Toc371601394"/>
      <w:ins w:id="257" w:author="Henrique Antonio Merlin Junior" w:date="2017-08-12T17:55:00Z">
        <w:r w:rsidRPr="09511615">
          <w:t>CONCEITO DE DESENVOLVIMENTO ÁGIL DE SOFTWARE</w:t>
        </w:r>
      </w:ins>
    </w:p>
    <w:p w14:paraId="758F73CF" w14:textId="77777777" w:rsidR="004C0B7E" w:rsidRPr="00C820BC" w:rsidRDefault="004C0B7E" w:rsidP="004C0B7E">
      <w:pPr>
        <w:spacing w:after="0" w:line="360" w:lineRule="auto"/>
        <w:rPr>
          <w:ins w:id="258" w:author="Henrique Antonio Merlin Junior" w:date="2017-08-12T17:55:00Z"/>
          <w:rFonts w:ascii="Arial" w:eastAsia="Times New Roman" w:hAnsi="Arial" w:cs="Arial"/>
          <w:sz w:val="24"/>
          <w:szCs w:val="24"/>
          <w:lang w:eastAsia="pt-BR"/>
        </w:rPr>
      </w:pPr>
    </w:p>
    <w:p w14:paraId="1B5AB46D" w14:textId="77777777" w:rsidR="004C0B7E" w:rsidRDefault="004C0B7E" w:rsidP="004C0B7E">
      <w:pPr>
        <w:pStyle w:val="NormalWeb"/>
        <w:spacing w:before="0" w:beforeAutospacing="0" w:after="200" w:afterAutospacing="0" w:line="360" w:lineRule="auto"/>
        <w:ind w:left="-6" w:firstLine="726"/>
        <w:jc w:val="both"/>
        <w:rPr>
          <w:ins w:id="259" w:author="Henrique Antonio Merlin Junior" w:date="2017-08-12T17:55:00Z"/>
          <w:rFonts w:ascii="Arial" w:hAnsi="Arial" w:cs="Arial"/>
          <w:color w:val="000000" w:themeColor="text1"/>
          <w:shd w:val="clear" w:color="auto" w:fill="FFFFFF"/>
        </w:rPr>
      </w:pPr>
      <w:commentRangeStart w:id="260"/>
      <w:ins w:id="261" w:author="Henrique Antonio Merlin Junior" w:date="2017-08-12T17:55:00Z">
        <w:r w:rsidRPr="007171AA">
          <w:rPr>
            <w:rFonts w:ascii="Arial" w:hAnsi="Arial" w:cs="Arial"/>
            <w:color w:val="000000" w:themeColor="text1"/>
            <w:shd w:val="clear" w:color="auto" w:fill="FFFFFF"/>
          </w:rPr>
          <w:t xml:space="preserve">O desenvolvimento ágil de software é definido </w:t>
        </w:r>
        <w:r>
          <w:rPr>
            <w:rFonts w:ascii="Arial" w:hAnsi="Arial" w:cs="Arial"/>
            <w:color w:val="000000" w:themeColor="text1"/>
            <w:shd w:val="clear" w:color="auto" w:fill="FFFFFF"/>
          </w:rPr>
          <w:t xml:space="preserve">no </w:t>
        </w:r>
        <w:r w:rsidRPr="007171AA">
          <w:rPr>
            <w:rFonts w:ascii="Arial" w:hAnsi="Arial" w:cs="Arial"/>
            <w:color w:val="000000" w:themeColor="text1"/>
            <w:shd w:val="clear" w:color="auto" w:fill="FFFFFF"/>
          </w:rPr>
          <w:t xml:space="preserve">manifesto ágil </w:t>
        </w:r>
        <w:r>
          <w:rPr>
            <w:rFonts w:ascii="Arial" w:hAnsi="Arial" w:cs="Arial"/>
            <w:color w:val="000000" w:themeColor="text1"/>
            <w:shd w:val="clear" w:color="auto" w:fill="FFFFFF"/>
          </w:rPr>
          <w:t>a partir de valores e princípios, estes são orientados</w:t>
        </w:r>
        <w:r w:rsidRPr="007171AA">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à</w:t>
        </w:r>
        <w:r w:rsidRPr="007171AA">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satisfação do cliente, </w:t>
        </w:r>
        <w:r w:rsidRPr="007171AA">
          <w:rPr>
            <w:rFonts w:ascii="Arial" w:hAnsi="Arial" w:cs="Arial"/>
            <w:color w:val="000000" w:themeColor="text1"/>
            <w:shd w:val="clear" w:color="auto" w:fill="FFFFFF"/>
          </w:rPr>
          <w:t xml:space="preserve">colaboração com o mesmo, comunicação ampla e comprometimento entre os envolvidos no projeto. </w:t>
        </w:r>
      </w:ins>
    </w:p>
    <w:p w14:paraId="01C8868E" w14:textId="48C12AC4" w:rsidR="004C0B7E" w:rsidRDefault="004C0B7E" w:rsidP="004C0B7E">
      <w:pPr>
        <w:pStyle w:val="NormalWeb"/>
        <w:spacing w:before="0" w:beforeAutospacing="0" w:after="200" w:afterAutospacing="0" w:line="360" w:lineRule="auto"/>
        <w:ind w:left="-6" w:firstLine="726"/>
        <w:jc w:val="both"/>
        <w:rPr>
          <w:ins w:id="262" w:author="Henrique Antonio Merlin Junior" w:date="2017-08-12T17:55:00Z"/>
          <w:rFonts w:ascii="Arial" w:hAnsi="Arial" w:cs="Arial"/>
          <w:color w:val="000000" w:themeColor="text1"/>
          <w:shd w:val="clear" w:color="auto" w:fill="FFFFFF"/>
        </w:rPr>
      </w:pPr>
      <w:ins w:id="263" w:author="Henrique Antonio Merlin Junior" w:date="2017-08-12T17:55:00Z">
        <w:r w:rsidRPr="007171AA">
          <w:rPr>
            <w:rFonts w:ascii="Arial" w:hAnsi="Arial" w:cs="Arial"/>
            <w:color w:val="000000" w:themeColor="text1"/>
            <w:shd w:val="clear" w:color="auto" w:fill="FFFFFF"/>
          </w:rPr>
          <w:t xml:space="preserve">O método ágil prioriza o software em funcionamento acima de documentação abrangente, adequa-se a mudanças que agregam valor ao cliente e a </w:t>
        </w:r>
        <w:r>
          <w:rPr>
            <w:rFonts w:ascii="Arial" w:hAnsi="Arial" w:cs="Arial"/>
            <w:color w:val="000000" w:themeColor="text1"/>
            <w:shd w:val="clear" w:color="auto" w:fill="FFFFFF"/>
          </w:rPr>
          <w:t xml:space="preserve">capacidade de adaptação torna-se um diferencial de mercado agregados à produtos inovadores. Mediante ao </w:t>
        </w:r>
        <w:r w:rsidRPr="006E44A5">
          <w:rPr>
            <w:rFonts w:ascii="Arial" w:hAnsi="Arial" w:cs="Arial"/>
            <w:color w:val="000000" w:themeColor="text1"/>
            <w:shd w:val="clear" w:color="auto" w:fill="FFFFFF"/>
          </w:rPr>
          <w:t>pressuposto</w:t>
        </w:r>
        <w:r>
          <w:rPr>
            <w:rFonts w:ascii="Arial" w:hAnsi="Arial" w:cs="Arial"/>
            <w:color w:val="000000" w:themeColor="text1"/>
            <w:shd w:val="clear" w:color="auto" w:fill="FFFFFF"/>
          </w:rPr>
          <w:t xml:space="preserve"> esta metodologia tem papel fundamental no desenvolvimento </w:t>
        </w:r>
      </w:ins>
      <w:ins w:id="264" w:author="Henrique Antonio Merlin Junior" w:date="2017-08-12T17:56:00Z">
        <w:r>
          <w:rPr>
            <w:rFonts w:ascii="Arial" w:hAnsi="Arial" w:cs="Arial"/>
            <w:color w:val="000000" w:themeColor="text1"/>
            <w:shd w:val="clear" w:color="auto" w:fill="FFFFFF"/>
          </w:rPr>
          <w:t>de um</w:t>
        </w:r>
      </w:ins>
      <w:ins w:id="265" w:author="Henrique Antonio Merlin Junior" w:date="2017-08-12T17:55:00Z">
        <w:r>
          <w:rPr>
            <w:rFonts w:ascii="Arial" w:hAnsi="Arial" w:cs="Arial"/>
            <w:color w:val="000000" w:themeColor="text1"/>
            <w:shd w:val="clear" w:color="auto" w:fill="FFFFFF"/>
          </w:rPr>
          <w:t xml:space="preserve"> produto inovador que possui o foco no cliente. </w:t>
        </w:r>
        <w:commentRangeEnd w:id="260"/>
        <w:r>
          <w:rPr>
            <w:rStyle w:val="Refdecomentrio"/>
            <w:rFonts w:ascii="Calibri" w:eastAsia="Calibri" w:hAnsi="Calibri"/>
            <w:lang w:eastAsia="en-US"/>
          </w:rPr>
          <w:commentReference w:id="260"/>
        </w:r>
      </w:ins>
    </w:p>
    <w:p w14:paraId="44C48661" w14:textId="77777777" w:rsidR="004C0B7E" w:rsidRDefault="004C0B7E" w:rsidP="004C0B7E">
      <w:pPr>
        <w:pStyle w:val="NormalWeb"/>
        <w:spacing w:before="0" w:beforeAutospacing="0" w:after="200" w:afterAutospacing="0" w:line="360" w:lineRule="auto"/>
        <w:ind w:left="-6" w:firstLine="726"/>
        <w:jc w:val="both"/>
        <w:rPr>
          <w:ins w:id="266" w:author="Henrique Antonio Merlin Junior" w:date="2017-08-12T17:55:00Z"/>
          <w:rFonts w:ascii="Arial" w:hAnsi="Arial" w:cs="Arial"/>
          <w:color w:val="000000" w:themeColor="text1"/>
          <w:shd w:val="clear" w:color="auto" w:fill="FFFFFF"/>
        </w:rPr>
      </w:pPr>
    </w:p>
    <w:p w14:paraId="7B933B8E" w14:textId="5025F3F3" w:rsidR="00324D11" w:rsidRPr="00C820BC" w:rsidDel="004C0B7E" w:rsidRDefault="00324D11" w:rsidP="00D669E3">
      <w:pPr>
        <w:pStyle w:val="Ttulo2"/>
        <w:rPr>
          <w:del w:id="267" w:author="Henrique Antonio Merlin Junior" w:date="2017-08-12T17:55:00Z"/>
        </w:rPr>
      </w:pPr>
      <w:del w:id="268" w:author="Henrique Antonio Merlin Junior" w:date="2017-08-12T17:55:00Z">
        <w:r w:rsidRPr="00C820BC" w:rsidDel="004C0B7E">
          <w:delText xml:space="preserve">CONCEITOS DE </w:delText>
        </w:r>
        <w:r w:rsidR="00F15DE3" w:rsidDel="004C0B7E">
          <w:delText>DESENVOLVIMENTO DE SOFTWARE</w:delText>
        </w:r>
        <w:bookmarkEnd w:id="253"/>
        <w:r w:rsidRPr="00C820BC" w:rsidDel="004C0B7E">
          <w:delText xml:space="preserve"> </w:delText>
        </w:r>
      </w:del>
    </w:p>
    <w:p w14:paraId="5A60A16F" w14:textId="5B0C9B86" w:rsidR="00324D11" w:rsidDel="004C0B7E" w:rsidRDefault="00324D11" w:rsidP="00324D11">
      <w:pPr>
        <w:spacing w:after="0" w:line="360" w:lineRule="auto"/>
        <w:ind w:firstLine="708"/>
        <w:jc w:val="both"/>
        <w:rPr>
          <w:del w:id="269" w:author="Henrique Antonio Merlin Junior" w:date="2017-08-12T17:55:00Z"/>
          <w:rFonts w:ascii="Arial" w:eastAsia="Times New Roman" w:hAnsi="Arial" w:cs="Arial"/>
          <w:sz w:val="24"/>
          <w:szCs w:val="24"/>
          <w:lang w:eastAsia="pt-BR"/>
        </w:rPr>
      </w:pPr>
    </w:p>
    <w:p w14:paraId="09D6B86B" w14:textId="7A020449" w:rsidR="00324D11" w:rsidRPr="001327CB" w:rsidDel="004C0B7E" w:rsidRDefault="00F15DE3" w:rsidP="001327CB">
      <w:pPr>
        <w:pStyle w:val="NormalWeb"/>
        <w:spacing w:before="0" w:beforeAutospacing="0" w:after="200" w:afterAutospacing="0" w:line="360" w:lineRule="auto"/>
        <w:jc w:val="both"/>
        <w:rPr>
          <w:del w:id="270" w:author="Henrique Antonio Merlin Junior" w:date="2017-08-12T17:55:00Z"/>
        </w:rPr>
      </w:pPr>
      <w:del w:id="271" w:author="Henrique Antonio Merlin Junior" w:date="2017-08-12T17:55:00Z">
        <w:r w:rsidDel="004C0B7E">
          <w:rPr>
            <w:rFonts w:ascii="Arial" w:hAnsi="Arial" w:cs="Arial"/>
            <w:color w:val="000000"/>
          </w:rPr>
          <w:tab/>
          <w:delTex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delText>
        </w:r>
        <w:commentRangeStart w:id="272"/>
        <w:r w:rsidDel="004C0B7E">
          <w:rPr>
            <w:rFonts w:ascii="Arial" w:hAnsi="Arial" w:cs="Arial"/>
            <w:color w:val="000000"/>
          </w:rPr>
          <w:delText>para realização deste objetivo são necessárias práticas para garantia de qualidade e apoio ao desenvolvimento em âmbito profissional.</w:delText>
        </w:r>
        <w:commentRangeEnd w:id="272"/>
        <w:r w:rsidR="00AA24C3" w:rsidDel="004C0B7E">
          <w:rPr>
            <w:rStyle w:val="Refdecomentrio"/>
            <w:rFonts w:ascii="Calibri" w:eastAsia="Calibri" w:hAnsi="Calibri"/>
            <w:lang w:eastAsia="en-US"/>
          </w:rPr>
          <w:commentReference w:id="272"/>
        </w:r>
      </w:del>
    </w:p>
    <w:p w14:paraId="2196A6CA" w14:textId="3A6B6014" w:rsidR="00324D11" w:rsidRPr="00C820BC" w:rsidDel="004C0B7E" w:rsidRDefault="00324D11" w:rsidP="001327CB">
      <w:pPr>
        <w:spacing w:after="0" w:line="360" w:lineRule="auto"/>
        <w:jc w:val="both"/>
        <w:rPr>
          <w:del w:id="273" w:author="Henrique Antonio Merlin Junior" w:date="2017-08-12T17:55:00Z"/>
          <w:rFonts w:ascii="Arial" w:eastAsia="Times New Roman" w:hAnsi="Arial" w:cs="Arial"/>
          <w:sz w:val="24"/>
          <w:szCs w:val="24"/>
          <w:lang w:eastAsia="pt-BR"/>
        </w:rPr>
      </w:pPr>
    </w:p>
    <w:p w14:paraId="2B895DF0" w14:textId="0B7F71C8" w:rsidR="00324D11" w:rsidRPr="00C820BC" w:rsidDel="004C0B7E" w:rsidRDefault="00F15DE3" w:rsidP="00D669E3">
      <w:pPr>
        <w:pStyle w:val="Ttulo2"/>
        <w:rPr>
          <w:del w:id="274" w:author="Henrique Antonio Merlin Junior" w:date="2017-08-12T17:55:00Z"/>
        </w:rPr>
      </w:pPr>
      <w:bookmarkStart w:id="275" w:name="_Toc490081366"/>
      <w:del w:id="276" w:author="Henrique Antonio Merlin Junior" w:date="2017-08-12T17:55:00Z">
        <w:r w:rsidRPr="09511615" w:rsidDel="004C0B7E">
          <w:delText>CONCEITO DE DESENVOLVIMENTO ÁGIL DE SOFTWARE</w:delText>
        </w:r>
        <w:bookmarkEnd w:id="275"/>
      </w:del>
    </w:p>
    <w:p w14:paraId="4FE58FC3" w14:textId="333CB889" w:rsidR="00324D11" w:rsidRPr="00C820BC" w:rsidDel="004C0B7E" w:rsidRDefault="00324D11" w:rsidP="00324D11">
      <w:pPr>
        <w:spacing w:after="0" w:line="360" w:lineRule="auto"/>
        <w:rPr>
          <w:del w:id="277" w:author="Henrique Antonio Merlin Junior" w:date="2017-08-12T17:55:00Z"/>
          <w:rFonts w:ascii="Arial" w:eastAsia="Times New Roman" w:hAnsi="Arial" w:cs="Arial"/>
          <w:sz w:val="24"/>
          <w:szCs w:val="24"/>
          <w:lang w:eastAsia="pt-BR"/>
        </w:rPr>
      </w:pPr>
    </w:p>
    <w:p w14:paraId="490CEF26" w14:textId="18723A3B" w:rsidR="001327CB" w:rsidRPr="007171AA" w:rsidDel="004C0B7E" w:rsidRDefault="007171AA" w:rsidP="4BC668C4">
      <w:pPr>
        <w:pStyle w:val="NormalWeb"/>
        <w:spacing w:before="0" w:beforeAutospacing="0" w:after="200" w:afterAutospacing="0" w:line="360" w:lineRule="auto"/>
        <w:ind w:left="-6" w:firstLine="726"/>
        <w:jc w:val="both"/>
        <w:rPr>
          <w:del w:id="278" w:author="Henrique Antonio Merlin Junior" w:date="2017-08-12T17:55:00Z"/>
          <w:rFonts w:ascii="Arial" w:hAnsi="Arial" w:cs="Arial"/>
          <w:color w:val="000000" w:themeColor="text1"/>
          <w:shd w:val="clear" w:color="auto" w:fill="FFFFFF"/>
        </w:rPr>
      </w:pPr>
      <w:commentRangeStart w:id="279"/>
      <w:del w:id="280" w:author="Henrique Antonio Merlin Junior" w:date="2017-08-12T17:55:00Z">
        <w:r w:rsidRPr="007171AA" w:rsidDel="004C0B7E">
          <w:rPr>
            <w:rFonts w:ascii="Arial" w:hAnsi="Arial" w:cs="Arial"/>
            <w:color w:val="000000" w:themeColor="text1"/>
            <w:shd w:val="clear" w:color="auto" w:fill="FFFFFF"/>
          </w:rPr>
          <w:delText>O desenvolvimento ágil de software é definido pelo manifesto ágil através dos valores e princípios nele definidos. Estes compõem a base da metodologia e se objetivam em satisfazer o cliente, através da colaboração com o mesmo, comunicação ampla e comprometimento entre os envolvidos no projeto. O método ágil prioriza o software em funcionamento acima de documentação abrangente, adequa-se a mudanças que agregam valor ao cliente e a adaptabilidade é diferencial estratégico dele.</w:delText>
        </w:r>
        <w:commentRangeEnd w:id="279"/>
        <w:r w:rsidR="00F929BD" w:rsidDel="004C0B7E">
          <w:rPr>
            <w:rStyle w:val="Refdecomentrio"/>
            <w:rFonts w:ascii="Calibri" w:eastAsia="Calibri" w:hAnsi="Calibri"/>
            <w:lang w:eastAsia="en-US"/>
          </w:rPr>
          <w:commentReference w:id="279"/>
        </w:r>
      </w:del>
    </w:p>
    <w:p w14:paraId="072AC31C" w14:textId="200AD26A" w:rsidR="00F15DE3" w:rsidRDefault="00F15DE3" w:rsidP="00F15DE3">
      <w:pPr>
        <w:pStyle w:val="Ttulo2"/>
      </w:pPr>
      <w:bookmarkStart w:id="281" w:name="_Toc490081367"/>
      <w:r>
        <w:t>CONCEITO DE SCRUM</w:t>
      </w:r>
      <w:bookmarkEnd w:id="281"/>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w:t>
      </w:r>
      <w:proofErr w:type="gramStart"/>
      <w:r w:rsidRPr="57AF88EB">
        <w:rPr>
          <w:rFonts w:ascii="Arial" w:eastAsia="Times New Roman" w:hAnsi="Arial" w:cs="Arial"/>
          <w:color w:val="000000" w:themeColor="text1"/>
          <w:sz w:val="24"/>
          <w:szCs w:val="24"/>
          <w:lang w:eastAsia="pt-BR"/>
        </w:rPr>
        <w:t xml:space="preserve">uma </w:t>
      </w:r>
      <w:r w:rsidRPr="57AF88EB">
        <w:rPr>
          <w:rFonts w:ascii="Arial" w:eastAsia="Arial" w:hAnsi="Arial" w:cs="Arial"/>
          <w:sz w:val="24"/>
          <w:szCs w:val="24"/>
        </w:rPr>
        <w:t>framework estrutural</w:t>
      </w:r>
      <w:proofErr w:type="gramEnd"/>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282"/>
      <w:commentRangeStart w:id="283"/>
      <w:commentRangeStart w:id="284"/>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282"/>
      <w:r w:rsidR="00F15DE3">
        <w:commentReference w:id="282"/>
      </w:r>
      <w:commentRangeEnd w:id="283"/>
      <w:r w:rsidR="00F15DE3">
        <w:commentReference w:id="283"/>
      </w:r>
      <w:commentRangeEnd w:id="284"/>
      <w:r w:rsidR="00F929BD">
        <w:rPr>
          <w:rStyle w:val="Refdecomentrio"/>
        </w:rPr>
        <w:commentReference w:id="284"/>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w:t>
      </w:r>
      <w:r w:rsidRPr="57AF88EB">
        <w:rPr>
          <w:rFonts w:ascii="Arial" w:eastAsia="Times New Roman" w:hAnsi="Arial" w:cs="Arial"/>
          <w:color w:val="000000" w:themeColor="text1"/>
          <w:lang w:eastAsia="pt-BR"/>
        </w:rPr>
        <w:lastRenderedPageBreak/>
        <w:t>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55363719"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w:t>
      </w:r>
      <w:commentRangeStart w:id="285"/>
      <w:r w:rsidRPr="57AF88EB">
        <w:rPr>
          <w:rFonts w:ascii="Arial" w:eastAsia="Times New Roman" w:hAnsi="Arial" w:cs="Arial"/>
          <w:color w:val="000000" w:themeColor="text1"/>
          <w:sz w:val="24"/>
          <w:szCs w:val="24"/>
          <w:lang w:eastAsia="pt-BR"/>
        </w:rPr>
        <w:t>,</w:t>
      </w:r>
      <w:commentRangeEnd w:id="285"/>
      <w:r w:rsidR="00F929BD">
        <w:rPr>
          <w:rStyle w:val="Refdecomentrio"/>
        </w:rPr>
        <w:commentReference w:id="285"/>
      </w:r>
      <w:r w:rsidRPr="57AF88EB">
        <w:rPr>
          <w:rFonts w:ascii="Arial" w:eastAsia="Times New Roman" w:hAnsi="Arial" w:cs="Arial"/>
          <w:color w:val="000000" w:themeColor="text1"/>
          <w:sz w:val="24"/>
          <w:szCs w:val="24"/>
          <w:lang w:eastAsia="pt-BR"/>
        </w:rPr>
        <w:t xml:space="preserve"> é separada por eventos prescritos com o objetivo de criar uma rotina e minimizar a necessidade de reuniões não definidas no Scrum. "Todos os eventos são de </w:t>
      </w:r>
      <w:commentRangeStart w:id="286"/>
      <w:r w:rsidRPr="57AF88EB">
        <w:rPr>
          <w:rFonts w:ascii="Arial" w:eastAsia="Times New Roman" w:hAnsi="Arial" w:cs="Arial"/>
          <w:color w:val="000000" w:themeColor="text1"/>
          <w:sz w:val="24"/>
          <w:szCs w:val="24"/>
          <w:lang w:eastAsia="pt-BR"/>
        </w:rPr>
        <w:t>time-</w:t>
      </w:r>
      <w:proofErr w:type="spellStart"/>
      <w:r w:rsidRPr="57AF88EB">
        <w:rPr>
          <w:rFonts w:ascii="Arial" w:eastAsia="Times New Roman" w:hAnsi="Arial" w:cs="Arial"/>
          <w:color w:val="000000" w:themeColor="text1"/>
          <w:sz w:val="24"/>
          <w:szCs w:val="24"/>
          <w:lang w:eastAsia="pt-BR"/>
        </w:rPr>
        <w:t>boxed</w:t>
      </w:r>
      <w:commentRangeEnd w:id="286"/>
      <w:proofErr w:type="spellEnd"/>
      <w:r w:rsidR="00F929BD">
        <w:rPr>
          <w:rStyle w:val="Refdecomentrio"/>
        </w:rPr>
        <w:commentReference w:id="286"/>
      </w:r>
      <w:r w:rsidRPr="57AF88EB">
        <w:rPr>
          <w:rFonts w:ascii="Arial" w:eastAsia="Times New Roman" w:hAnsi="Arial" w:cs="Arial"/>
          <w:color w:val="000000" w:themeColor="text1"/>
          <w:sz w:val="24"/>
          <w:szCs w:val="24"/>
          <w:lang w:eastAsia="pt-BR"/>
        </w:rPr>
        <w:t xml:space="preserve">, portanto sua duração é fixa e não pode ser reduzida ou aumentada. </w:t>
      </w:r>
      <w:r w:rsidR="00FD7256" w:rsidRPr="57AF88EB">
        <w:rPr>
          <w:rFonts w:ascii="Arial" w:eastAsia="Times New Roman" w:hAnsi="Arial" w:cs="Arial"/>
          <w:color w:val="000000" w:themeColor="text1"/>
          <w:sz w:val="24"/>
          <w:szCs w:val="24"/>
          <w:lang w:eastAsia="pt-BR"/>
        </w:rPr>
        <w:t>Os demais</w:t>
      </w:r>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w:t>
      </w:r>
      <w:r w:rsidR="00FD7256" w:rsidRPr="57AF88EB">
        <w:rPr>
          <w:rFonts w:ascii="Arial" w:eastAsia="Arial" w:hAnsi="Arial" w:cs="Arial"/>
          <w:sz w:val="24"/>
          <w:szCs w:val="24"/>
        </w:rPr>
        <w:t>SCHWABER; SUTHERLAND</w:t>
      </w:r>
      <w:r w:rsidRPr="57AF88EB">
        <w:rPr>
          <w:rFonts w:ascii="Arial" w:eastAsia="Arial" w:hAnsi="Arial" w:cs="Arial"/>
          <w:sz w:val="24"/>
          <w:szCs w:val="24"/>
        </w:rPr>
        <w:t>, 2013).</w:t>
      </w:r>
      <w:r w:rsidRPr="57AF88EB">
        <w:rPr>
          <w:rFonts w:ascii="Arial" w:eastAsia="Times New Roman" w:hAnsi="Arial" w:cs="Arial"/>
          <w:color w:val="000000" w:themeColor="text1"/>
          <w:sz w:val="24"/>
          <w:szCs w:val="24"/>
          <w:lang w:eastAsia="pt-BR"/>
        </w:rPr>
        <w:t xml:space="preserve"> </w:t>
      </w:r>
    </w:p>
    <w:p w14:paraId="21E7D015" w14:textId="1366F580" w:rsidR="10B22B27" w:rsidRDefault="00630EEB" w:rsidP="57AF88EB">
      <w:pPr>
        <w:spacing w:line="360" w:lineRule="auto"/>
        <w:ind w:firstLine="720"/>
        <w:jc w:val="both"/>
        <w:rPr>
          <w:rFonts w:ascii="Times New Roman" w:eastAsia="Times New Roman" w:hAnsi="Times New Roman"/>
          <w:sz w:val="24"/>
          <w:szCs w:val="24"/>
          <w:lang w:eastAsia="pt-BR"/>
        </w:rPr>
      </w:pPr>
      <w:commentRangeStart w:id="287"/>
      <w:r>
        <w:rPr>
          <w:rFonts w:ascii="Arial" w:eastAsia="Arial" w:hAnsi="Arial" w:cs="Arial"/>
          <w:sz w:val="24"/>
          <w:szCs w:val="24"/>
        </w:rPr>
        <w:t>Baseado em</w:t>
      </w:r>
      <w:r w:rsidR="57AF88EB" w:rsidRPr="57AF88EB">
        <w:rPr>
          <w:rFonts w:ascii="Arial" w:eastAsia="Arial" w:hAnsi="Arial" w:cs="Arial"/>
          <w:sz w:val="24"/>
          <w:szCs w:val="24"/>
        </w:rPr>
        <w:t xml:space="preserve"> </w:t>
      </w:r>
      <w:proofErr w:type="spellStart"/>
      <w:r w:rsidR="57AF88EB" w:rsidRPr="57AF88EB">
        <w:rPr>
          <w:rFonts w:ascii="Arial" w:eastAsia="Arial" w:hAnsi="Arial" w:cs="Arial"/>
          <w:sz w:val="24"/>
          <w:szCs w:val="24"/>
        </w:rPr>
        <w:t>Schwaber</w:t>
      </w:r>
      <w:proofErr w:type="spellEnd"/>
      <w:r w:rsidR="57AF88EB" w:rsidRPr="57AF88EB">
        <w:rPr>
          <w:rFonts w:ascii="Arial" w:eastAsia="Arial" w:hAnsi="Arial" w:cs="Arial"/>
          <w:sz w:val="24"/>
          <w:szCs w:val="24"/>
        </w:rPr>
        <w:t xml:space="preserve"> e Sutherland (2013), </w:t>
      </w:r>
      <w:commentRangeEnd w:id="287"/>
      <w:r w:rsidR="001D634C">
        <w:rPr>
          <w:rStyle w:val="Refdecomentrio"/>
        </w:rPr>
        <w:commentReference w:id="287"/>
      </w:r>
      <w:r w:rsidR="57AF88EB" w:rsidRPr="57AF88EB">
        <w:rPr>
          <w:rFonts w:ascii="Arial" w:eastAsia="Arial" w:hAnsi="Arial" w:cs="Arial"/>
          <w:sz w:val="24"/>
          <w:szCs w:val="24"/>
        </w:rPr>
        <w:t xml:space="preserve">O coração do Scrum é a Sprint, um </w:t>
      </w:r>
      <w:commentRangeStart w:id="288"/>
      <w:r w:rsidR="57AF88EB" w:rsidRPr="57AF88EB">
        <w:rPr>
          <w:rFonts w:ascii="Arial" w:eastAsia="Arial" w:hAnsi="Arial" w:cs="Arial"/>
          <w:sz w:val="24"/>
          <w:szCs w:val="24"/>
        </w:rPr>
        <w:t>time-</w:t>
      </w:r>
      <w:proofErr w:type="spellStart"/>
      <w:r w:rsidR="57AF88EB" w:rsidRPr="57AF88EB">
        <w:rPr>
          <w:rFonts w:ascii="Arial" w:eastAsia="Arial" w:hAnsi="Arial" w:cs="Arial"/>
          <w:sz w:val="24"/>
          <w:szCs w:val="24"/>
        </w:rPr>
        <w:t>boxed</w:t>
      </w:r>
      <w:proofErr w:type="spellEnd"/>
      <w:r w:rsidR="57AF88EB" w:rsidRPr="57AF88EB">
        <w:rPr>
          <w:rFonts w:ascii="Arial" w:eastAsia="Arial" w:hAnsi="Arial" w:cs="Arial"/>
          <w:sz w:val="24"/>
          <w:szCs w:val="24"/>
        </w:rPr>
        <w:t xml:space="preserve"> </w:t>
      </w:r>
      <w:commentRangeEnd w:id="288"/>
      <w:r w:rsidR="001D634C">
        <w:rPr>
          <w:rStyle w:val="Refdecomentrio"/>
        </w:rPr>
        <w:commentReference w:id="288"/>
      </w:r>
      <w:r w:rsidR="57AF88EB" w:rsidRPr="57AF88EB">
        <w:rPr>
          <w:rFonts w:ascii="Arial" w:eastAsia="Arial" w:hAnsi="Arial" w:cs="Arial"/>
          <w:sz w:val="24"/>
          <w:szCs w:val="24"/>
        </w:rPr>
        <w:t xml:space="preserve">de um mês ou menos. </w:t>
      </w:r>
      <w:commentRangeStart w:id="289"/>
      <w:r w:rsidR="57AF88EB" w:rsidRPr="57AF88EB">
        <w:rPr>
          <w:rFonts w:ascii="Arial" w:eastAsia="Arial" w:hAnsi="Arial" w:cs="Arial"/>
          <w:sz w:val="24"/>
          <w:szCs w:val="24"/>
        </w:rPr>
        <w:t xml:space="preserve">As Sprints são compostas por uma reunião de planejamento da Sprint, reuniões diárias, o trabalho de desenvolvimento, uma revisão da Sprint e a retrospectiva da Sprint. </w:t>
      </w:r>
      <w:r w:rsidR="57AF88EB" w:rsidRPr="57AF88EB">
        <w:rPr>
          <w:rFonts w:ascii="Arial" w:eastAsia="Times New Roman" w:hAnsi="Arial" w:cs="Arial"/>
          <w:color w:val="000000" w:themeColor="text1"/>
          <w:sz w:val="24"/>
          <w:szCs w:val="24"/>
          <w:lang w:eastAsia="pt-BR"/>
        </w:rPr>
        <w:t>Existem quatro reuniões, a reunião de planejamento da sprint, reunião diária, revisão da sprint e retrospectiva da Sprint</w:t>
      </w:r>
      <w:commentRangeEnd w:id="289"/>
      <w:r w:rsidR="001D634C">
        <w:rPr>
          <w:rStyle w:val="Refdecomentrio"/>
        </w:rPr>
        <w:commentReference w:id="289"/>
      </w:r>
      <w:r w:rsidR="57AF88EB" w:rsidRPr="57AF88EB">
        <w:rPr>
          <w:rFonts w:ascii="Arial" w:eastAsia="Times New Roman" w:hAnsi="Arial" w:cs="Arial"/>
          <w:color w:val="000000" w:themeColor="text1"/>
          <w:sz w:val="24"/>
          <w:szCs w:val="24"/>
          <w:lang w:eastAsia="pt-BR"/>
        </w:rPr>
        <w:t xml:space="preserve">. Na reunião de planejamento é planejado o trabalho que será realizado na </w:t>
      </w:r>
      <w:r w:rsidR="009B637D" w:rsidRPr="57AF88EB">
        <w:rPr>
          <w:rFonts w:ascii="Arial" w:eastAsia="Times New Roman" w:hAnsi="Arial" w:cs="Arial"/>
          <w:color w:val="000000" w:themeColor="text1"/>
          <w:sz w:val="24"/>
          <w:szCs w:val="24"/>
          <w:lang w:eastAsia="pt-BR"/>
        </w:rPr>
        <w:t>Sprint</w:t>
      </w:r>
      <w:r w:rsidR="57AF88EB" w:rsidRPr="57AF88EB">
        <w:rPr>
          <w:rFonts w:ascii="Arial" w:eastAsia="Times New Roman" w:hAnsi="Arial" w:cs="Arial"/>
          <w:color w:val="000000" w:themeColor="text1"/>
          <w:sz w:val="24"/>
          <w:szCs w:val="24"/>
          <w:lang w:eastAsia="pt-BR"/>
        </w:rPr>
        <w:t xml:space="preserve">, criando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que é uma lista ordenada de tudo que deve ser </w:t>
      </w:r>
      <w:r w:rsidR="009B637D" w:rsidRPr="57AF88EB">
        <w:rPr>
          <w:rFonts w:ascii="Arial" w:eastAsia="Times New Roman" w:hAnsi="Arial" w:cs="Arial"/>
          <w:color w:val="000000" w:themeColor="text1"/>
          <w:sz w:val="24"/>
          <w:szCs w:val="24"/>
          <w:lang w:eastAsia="pt-BR"/>
        </w:rPr>
        <w:t>necessário no</w:t>
      </w:r>
      <w:r w:rsidR="57AF88EB"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se necessário. E por fim ocorre depois </w:t>
      </w:r>
      <w:r w:rsidR="009B637D" w:rsidRPr="57AF88EB">
        <w:rPr>
          <w:rFonts w:ascii="Arial" w:eastAsia="Times New Roman" w:hAnsi="Arial" w:cs="Arial"/>
          <w:color w:val="000000" w:themeColor="text1"/>
          <w:sz w:val="24"/>
          <w:szCs w:val="24"/>
          <w:lang w:eastAsia="pt-BR"/>
        </w:rPr>
        <w:t>da revisão</w:t>
      </w:r>
      <w:r w:rsidR="57AF88EB" w:rsidRPr="57AF88EB">
        <w:rPr>
          <w:rFonts w:ascii="Arial" w:eastAsia="Times New Roman" w:hAnsi="Arial" w:cs="Arial"/>
          <w:color w:val="000000" w:themeColor="text1"/>
          <w:sz w:val="24"/>
          <w:szCs w:val="24"/>
          <w:lang w:eastAsia="pt-BR"/>
        </w:rPr>
        <w:t xml:space="preserve"> da sprint e antes da reunião de planejamento a retrospectiva da sprint, "A retrospectiva da sprint é uma oportunidade para o Time Scrum inspecionar a si próprio e criar um plano para melhorias a serem aplicadas na próxima S</w:t>
      </w:r>
      <w:commentRangeStart w:id="290"/>
      <w:r w:rsidR="57AF88EB" w:rsidRPr="57AF88EB">
        <w:rPr>
          <w:rFonts w:ascii="Arial" w:eastAsia="Times New Roman" w:hAnsi="Arial" w:cs="Arial"/>
          <w:color w:val="000000" w:themeColor="text1"/>
          <w:sz w:val="24"/>
          <w:szCs w:val="24"/>
          <w:lang w:eastAsia="pt-BR"/>
        </w:rPr>
        <w:t>print</w:t>
      </w:r>
      <w:commentRangeEnd w:id="290"/>
      <w:r w:rsidR="001D634C">
        <w:rPr>
          <w:rStyle w:val="Refdecomentrio"/>
        </w:rPr>
        <w:commentReference w:id="290"/>
      </w:r>
      <w:r w:rsidR="57AF88EB" w:rsidRPr="57AF88EB">
        <w:rPr>
          <w:rFonts w:ascii="Arial" w:eastAsia="Times New Roman" w:hAnsi="Arial" w:cs="Arial"/>
          <w:color w:val="000000" w:themeColor="text1"/>
          <w:sz w:val="24"/>
          <w:szCs w:val="24"/>
          <w:lang w:eastAsia="pt-BR"/>
        </w:rPr>
        <w:t xml:space="preserve">" </w:t>
      </w:r>
      <w:r w:rsidR="57AF88EB" w:rsidRPr="57AF88EB">
        <w:rPr>
          <w:rFonts w:ascii="Arial" w:eastAsia="Arial" w:hAnsi="Arial" w:cs="Arial"/>
          <w:sz w:val="24"/>
          <w:szCs w:val="24"/>
        </w:rPr>
        <w:t>(</w:t>
      </w:r>
      <w:r w:rsidR="009B637D" w:rsidRPr="57AF88EB">
        <w:rPr>
          <w:rFonts w:ascii="Arial" w:eastAsia="Arial" w:hAnsi="Arial" w:cs="Arial"/>
          <w:sz w:val="24"/>
          <w:szCs w:val="24"/>
        </w:rPr>
        <w:t>SCHWABER; SUTHERLAND</w:t>
      </w:r>
      <w:r w:rsidR="57AF88EB" w:rsidRPr="57AF88EB">
        <w:rPr>
          <w:rFonts w:ascii="Arial" w:eastAsia="Arial" w:hAnsi="Arial" w:cs="Arial"/>
          <w:sz w:val="24"/>
          <w:szCs w:val="24"/>
        </w:rPr>
        <w:t>, 2013).</w:t>
      </w:r>
      <w:r w:rsidR="57AF88EB"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lastRenderedPageBreak/>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467DE9F6" w:rsidR="10B22B27" w:rsidRPr="00CD0FF0" w:rsidRDefault="57AF88EB" w:rsidP="57AF88EB">
      <w:pPr>
        <w:rPr>
          <w:rFonts w:ascii="Arial" w:hAnsi="Arial" w:cs="Arial"/>
          <w:color w:val="000000" w:themeColor="text1"/>
          <w:lang w:val="en-US"/>
        </w:rPr>
      </w:pPr>
      <w:r w:rsidRPr="00CD0FF0">
        <w:rPr>
          <w:rFonts w:ascii="Arial" w:eastAsia="Arial" w:hAnsi="Arial" w:cs="Arial"/>
          <w:lang w:val="en-US" w:eastAsia="ar-SA"/>
        </w:rPr>
        <w:t>Fonte: U</w:t>
      </w:r>
      <w:r w:rsidRPr="00CD0FF0">
        <w:rPr>
          <w:rFonts w:ascii="Arial" w:eastAsia="Arial" w:hAnsi="Arial" w:cs="Arial"/>
          <w:lang w:val="en-US"/>
        </w:rPr>
        <w:t xml:space="preserve">ltimate Guide </w:t>
      </w:r>
      <w:r w:rsidR="009B637D" w:rsidRPr="00CD0FF0">
        <w:rPr>
          <w:rFonts w:ascii="Arial" w:eastAsia="Arial" w:hAnsi="Arial" w:cs="Arial"/>
          <w:lang w:val="en-US"/>
        </w:rPr>
        <w:t>to</w:t>
      </w:r>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291"/>
      <w:commentRangeStart w:id="292"/>
      <w:r w:rsidRPr="57AF88EB">
        <w:rPr>
          <w:rFonts w:ascii="Arial" w:eastAsia="Times New Roman" w:hAnsi="Arial" w:cs="Arial"/>
          <w:color w:val="000000" w:themeColor="text1"/>
          <w:sz w:val="24"/>
          <w:szCs w:val="24"/>
          <w:lang w:eastAsia="pt-BR"/>
        </w:rPr>
        <w:t xml:space="preserve">Em nosso projeto utilizaremos </w:t>
      </w:r>
      <w:commentRangeEnd w:id="291"/>
      <w:r w:rsidR="001D634C">
        <w:rPr>
          <w:rStyle w:val="Refdecomentrio"/>
        </w:rPr>
        <w:commentReference w:id="291"/>
      </w:r>
      <w:r w:rsidRPr="57AF88EB">
        <w:rPr>
          <w:rFonts w:ascii="Arial" w:eastAsia="Times New Roman" w:hAnsi="Arial" w:cs="Arial"/>
          <w:color w:val="000000" w:themeColor="text1"/>
          <w:sz w:val="24"/>
          <w:szCs w:val="24"/>
          <w:lang w:eastAsia="pt-BR"/>
        </w:rPr>
        <w:t xml:space="preserve">uma versão adaptada do Scrum, pela razão de não possuirmos organização cliente em nosso projeto. Logo o Product Owner não existirá nesse escopo. Essa adaptação possui o nome de </w:t>
      </w:r>
      <w:proofErr w:type="spellStart"/>
      <w:r w:rsidRPr="57AF88EB">
        <w:rPr>
          <w:rFonts w:ascii="Arial" w:eastAsia="Times New Roman" w:hAnsi="Arial" w:cs="Arial"/>
          <w:color w:val="000000" w:themeColor="text1"/>
          <w:sz w:val="24"/>
          <w:szCs w:val="24"/>
          <w:lang w:eastAsia="pt-BR"/>
        </w:rPr>
        <w:t>ScrumBut</w:t>
      </w:r>
      <w:proofErr w:type="spellEnd"/>
      <w:r w:rsidRPr="57AF88EB">
        <w:rPr>
          <w:rFonts w:ascii="Arial" w:eastAsia="Times New Roman" w:hAnsi="Arial" w:cs="Arial"/>
          <w:color w:val="000000" w:themeColor="text1"/>
          <w:sz w:val="24"/>
          <w:szCs w:val="24"/>
          <w:lang w:eastAsia="pt-BR"/>
        </w:rPr>
        <w:t>.</w:t>
      </w:r>
      <w:commentRangeEnd w:id="292"/>
      <w:r w:rsidR="00166924">
        <w:commentReference w:id="292"/>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57AF88EB">
        <w:rPr>
          <w:rFonts w:ascii="Arial" w:eastAsia="Times New Roman" w:hAnsi="Arial" w:cs="Arial"/>
          <w:color w:val="000000" w:themeColor="text1"/>
          <w:lang w:eastAsia="pt-BR"/>
        </w:rPr>
        <w:t>timebox</w:t>
      </w:r>
      <w:proofErr w:type="spellEnd"/>
      <w:r w:rsidRPr="57AF88EB">
        <w:rPr>
          <w:rFonts w:ascii="Arial" w:eastAsia="Times New Roman" w:hAnsi="Arial" w:cs="Arial"/>
          <w:color w:val="000000" w:themeColor="text1"/>
          <w:lang w:eastAsia="pt-BR"/>
        </w:rPr>
        <w:t xml:space="preserve"> do Scrum é projetado para proporcionar os benefícios desejados e resolver os problemas recorrentes previsíveis.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significa que o Scrum expôs uma disfunção que está contribuindo para o problema, mas é muito difícil de corrigir.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mantém o problema ao modificar o Scrum para torná-lo invisível, para que, assim, a disfunção não seja mais uma pedra no sapato da </w:t>
      </w:r>
      <w:proofErr w:type="gramStart"/>
      <w:r w:rsidRPr="57AF88EB">
        <w:rPr>
          <w:rFonts w:ascii="Arial" w:eastAsia="Times New Roman" w:hAnsi="Arial" w:cs="Arial"/>
          <w:color w:val="000000" w:themeColor="text1"/>
          <w:lang w:eastAsia="pt-BR"/>
        </w:rPr>
        <w:t>equipe.”</w:t>
      </w:r>
      <w:proofErr w:type="gramEnd"/>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Cada membro da equipe terá </w:t>
      </w:r>
      <w:proofErr w:type="gramStart"/>
      <w:r w:rsidRPr="4BC668C4">
        <w:rPr>
          <w:rFonts w:ascii="Arial" w:eastAsia="Times New Roman" w:hAnsi="Arial" w:cs="Arial"/>
          <w:color w:val="000000" w:themeColor="text1"/>
          <w:sz w:val="24"/>
          <w:szCs w:val="24"/>
          <w:lang w:eastAsia="pt-BR"/>
        </w:rPr>
        <w:t>o papel definido</w:t>
      </w:r>
      <w:proofErr w:type="gramEnd"/>
      <w:r w:rsidRPr="4BC668C4">
        <w:rPr>
          <w:rFonts w:ascii="Arial" w:eastAsia="Times New Roman" w:hAnsi="Arial" w:cs="Arial"/>
          <w:color w:val="000000" w:themeColor="text1"/>
          <w:sz w:val="24"/>
          <w:szCs w:val="24"/>
          <w:lang w:eastAsia="pt-BR"/>
        </w:rPr>
        <w:t xml:space="preserve">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293"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293"/>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294" w:name="_Toc490081368"/>
      <w:r>
        <w:t>ESTRUTURA DO TRABALHO</w:t>
      </w:r>
      <w:bookmarkEnd w:id="294"/>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38134534"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commentRangeStart w:id="295"/>
      <w:r w:rsidRPr="4BC668C4">
        <w:rPr>
          <w:rFonts w:ascii="Arial" w:hAnsi="Arial" w:cs="Arial"/>
          <w:color w:val="000000" w:themeColor="text1"/>
        </w:rPr>
        <w:t>Capítulo 1 - Introdução com apresentação do tema, probl</w:t>
      </w:r>
      <w:r w:rsidR="001327CB">
        <w:rPr>
          <w:rFonts w:ascii="Arial" w:hAnsi="Arial" w:cs="Arial"/>
          <w:color w:val="000000" w:themeColor="text1"/>
        </w:rPr>
        <w:t>emas, objetivos e justificativa</w:t>
      </w:r>
      <w:commentRangeEnd w:id="295"/>
      <w:r w:rsidR="001D634C">
        <w:rPr>
          <w:rStyle w:val="Refdecomentrio"/>
          <w:rFonts w:ascii="Calibri" w:eastAsia="Calibri" w:hAnsi="Calibri"/>
          <w:lang w:eastAsia="en-US"/>
        </w:rPr>
        <w:commentReference w:id="295"/>
      </w:r>
    </w:p>
    <w:p w14:paraId="263638A3" w14:textId="20704DF8" w:rsidR="00166924" w:rsidRDefault="00840365"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2</w:t>
      </w:r>
      <w:r w:rsidR="4BC668C4" w:rsidRPr="4BC668C4">
        <w:rPr>
          <w:rFonts w:ascii="Arial" w:hAnsi="Arial" w:cs="Arial"/>
          <w:color w:val="000000" w:themeColor="text1"/>
        </w:rPr>
        <w:t xml:space="preserve"> - Referencial Teórico de conceitos abordados no trabalho e ao longo</w:t>
      </w:r>
      <w:r w:rsidR="001327CB">
        <w:rPr>
          <w:rFonts w:ascii="Arial" w:hAnsi="Arial" w:cs="Arial"/>
          <w:color w:val="000000" w:themeColor="text1"/>
        </w:rPr>
        <w:t xml:space="preserve"> do desenvolvimento da inovação</w:t>
      </w:r>
    </w:p>
    <w:p w14:paraId="693DD494" w14:textId="77ED8FC6" w:rsidR="00840365" w:rsidRPr="00840365" w:rsidRDefault="00840365" w:rsidP="0084036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3</w:t>
      </w:r>
      <w:r w:rsidRPr="4BC668C4">
        <w:rPr>
          <w:rFonts w:ascii="Arial" w:hAnsi="Arial" w:cs="Arial"/>
          <w:color w:val="000000" w:themeColor="text1"/>
        </w:rPr>
        <w:t xml:space="preserve"> </w:t>
      </w:r>
      <w:r>
        <w:rPr>
          <w:rFonts w:ascii="Arial" w:hAnsi="Arial" w:cs="Arial"/>
          <w:color w:val="000000" w:themeColor="text1"/>
        </w:rPr>
        <w:t>–</w:t>
      </w:r>
      <w:r w:rsidRPr="4BC668C4">
        <w:rPr>
          <w:rFonts w:ascii="Arial" w:hAnsi="Arial" w:cs="Arial"/>
          <w:color w:val="000000" w:themeColor="text1"/>
        </w:rPr>
        <w:t xml:space="preserve"> </w:t>
      </w:r>
      <w:r>
        <w:rPr>
          <w:rFonts w:ascii="Arial" w:hAnsi="Arial" w:cs="Arial"/>
          <w:color w:val="000000" w:themeColor="text1"/>
        </w:rPr>
        <w:t>Análise do Ambiente</w:t>
      </w:r>
    </w:p>
    <w:p w14:paraId="0927946B" w14:textId="15D84C91" w:rsidR="00166924" w:rsidRDefault="00840365"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4</w:t>
      </w:r>
      <w:r w:rsidR="001327CB">
        <w:rPr>
          <w:rFonts w:ascii="Arial" w:hAnsi="Arial" w:cs="Arial"/>
          <w:color w:val="000000" w:themeColor="text1"/>
        </w:rPr>
        <w:t xml:space="preserve"> - Modelo de Negócio</w:t>
      </w:r>
    </w:p>
    <w:p w14:paraId="4E75801F" w14:textId="5C5CE046"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w:t>
      </w:r>
      <w:r w:rsidR="001327CB">
        <w:rPr>
          <w:rFonts w:ascii="Arial" w:hAnsi="Arial" w:cs="Arial"/>
          <w:color w:val="000000" w:themeColor="text1"/>
        </w:rPr>
        <w:t xml:space="preserve"> de uso, diagramas e protótipos.</w:t>
      </w:r>
    </w:p>
    <w:p w14:paraId="0CC10865" w14:textId="2872F38A"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w:t>
      </w:r>
      <w:r w:rsidR="001327CB">
        <w:rPr>
          <w:rFonts w:ascii="Arial" w:hAnsi="Arial" w:cs="Arial"/>
          <w:color w:val="000000" w:themeColor="text1"/>
        </w:rPr>
        <w:t>pítulo 6 - Considerações finais</w:t>
      </w:r>
    </w:p>
    <w:p w14:paraId="646BCA14" w14:textId="3AC85E80" w:rsidR="00166924" w:rsidRDefault="001327CB"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7 - Referências</w:t>
      </w:r>
    </w:p>
    <w:p w14:paraId="163454BC" w14:textId="6A8E14D7" w:rsidR="00166924" w:rsidRDefault="001327CB"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11E39605" w14:textId="5C8AAD5B" w:rsidR="00840365" w:rsidDel="00184B10" w:rsidRDefault="00840365" w:rsidP="00166924">
      <w:pPr>
        <w:pStyle w:val="Ttulo1"/>
        <w:rPr>
          <w:del w:id="296" w:author="Henrique Antonio Merlin Junior" w:date="2017-08-12T17:30:00Z"/>
        </w:rPr>
      </w:pPr>
      <w:bookmarkStart w:id="297" w:name="_Toc490081369"/>
      <w:del w:id="298" w:author="Henrique Antonio Merlin Junior" w:date="2017-08-12T17:30:00Z">
        <w:r w:rsidDel="00184B10">
          <w:delText>ANÁLISE DO AMBIENTE</w:delText>
        </w:r>
        <w:bookmarkEnd w:id="297"/>
      </w:del>
    </w:p>
    <w:p w14:paraId="16B38EE1" w14:textId="4F296961" w:rsidR="00840365" w:rsidDel="00184B10" w:rsidRDefault="00840365" w:rsidP="00166924">
      <w:pPr>
        <w:pStyle w:val="Ttulo1"/>
        <w:rPr>
          <w:del w:id="299" w:author="Henrique Antonio Merlin Junior" w:date="2017-08-12T17:30:00Z"/>
        </w:rPr>
      </w:pPr>
      <w:bookmarkStart w:id="300" w:name="_Toc490081370"/>
      <w:del w:id="301" w:author="Henrique Antonio Merlin Junior" w:date="2017-08-12T17:30:00Z">
        <w:r w:rsidDel="00184B10">
          <w:delText>MODELO DO NEGÓCIO</w:delText>
        </w:r>
        <w:bookmarkEnd w:id="300"/>
      </w:del>
    </w:p>
    <w:p w14:paraId="017CFDD9" w14:textId="067C2C0E" w:rsidR="00840365" w:rsidRDefault="00840365" w:rsidP="00166924">
      <w:pPr>
        <w:pStyle w:val="Ttulo1"/>
      </w:pPr>
      <w:bookmarkStart w:id="302" w:name="_Toc490081371"/>
      <w:r>
        <w:t>DESENVOLVIMENTO DO PRODUTO</w:t>
      </w:r>
      <w:bookmarkEnd w:id="302"/>
    </w:p>
    <w:p w14:paraId="2D8AC1A8" w14:textId="2522EEC4" w:rsidR="00166924" w:rsidRDefault="00166924" w:rsidP="00166924">
      <w:pPr>
        <w:pStyle w:val="Ttulo1"/>
      </w:pPr>
      <w:bookmarkStart w:id="303" w:name="_Toc490081372"/>
      <w:r>
        <w:t>CRONOGRAMA</w:t>
      </w:r>
      <w:bookmarkEnd w:id="303"/>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840365">
      <w:pPr>
        <w:pStyle w:val="Ttulo1"/>
      </w:pPr>
      <w:bookmarkStart w:id="304" w:name="_Toc490081373"/>
      <w:commentRangeStart w:id="305"/>
      <w:r>
        <w:t>ANEXOS</w:t>
      </w:r>
      <w:bookmarkEnd w:id="304"/>
      <w:commentRangeEnd w:id="305"/>
      <w:r w:rsidR="001D634C">
        <w:rPr>
          <w:rStyle w:val="Refdecomentrio"/>
          <w:rFonts w:ascii="Calibri" w:eastAsia="Calibri" w:hAnsi="Calibri" w:cs="Times New Roman"/>
          <w:b w:val="0"/>
          <w:bCs w:val="0"/>
          <w:kern w:val="0"/>
          <w:lang w:eastAsia="en-US"/>
        </w:rPr>
        <w:commentReference w:id="305"/>
      </w:r>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18589200" w:rsidR="00951631" w:rsidRDefault="004D4FCC" w:rsidP="00951631">
      <w:pPr>
        <w:pStyle w:val="Ttulo2"/>
      </w:pPr>
      <w:bookmarkStart w:id="306" w:name="_Ref490069311"/>
      <w:bookmarkStart w:id="307" w:name="_Toc490081374"/>
      <w:r>
        <w:t>Anexo questionário</w:t>
      </w:r>
      <w:bookmarkEnd w:id="306"/>
      <w:bookmarkEnd w:id="307"/>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308"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308"/>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309"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309"/>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310"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310"/>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311"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311"/>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commentRangeStart w:id="312"/>
      <w:r w:rsidRPr="00513B6F">
        <w:rPr>
          <w:rFonts w:ascii="Arial" w:eastAsia="Times New Roman" w:hAnsi="Arial" w:cs="Arial"/>
          <w:color w:val="000000"/>
          <w:sz w:val="24"/>
          <w:szCs w:val="24"/>
          <w:shd w:val="clear" w:color="auto" w:fill="FFFFFF"/>
          <w:lang w:eastAsia="pt-BR"/>
        </w:rPr>
        <w:t xml:space="preserve">A tabela acima mostra a porcentagem da frequência que </w:t>
      </w:r>
      <w:proofErr w:type="gramStart"/>
      <w:r w:rsidRPr="00513B6F">
        <w:rPr>
          <w:rFonts w:ascii="Arial" w:eastAsia="Times New Roman" w:hAnsi="Arial" w:cs="Arial"/>
          <w:color w:val="000000"/>
          <w:sz w:val="24"/>
          <w:szCs w:val="24"/>
          <w:shd w:val="clear" w:color="auto" w:fill="FFFFFF"/>
          <w:lang w:eastAsia="pt-BR"/>
        </w:rPr>
        <w:t>as pessoas que responderam o questionário prepara/segue</w:t>
      </w:r>
      <w:proofErr w:type="gramEnd"/>
      <w:r w:rsidRPr="00513B6F">
        <w:rPr>
          <w:rFonts w:ascii="Arial" w:eastAsia="Times New Roman" w:hAnsi="Arial" w:cs="Arial"/>
          <w:color w:val="000000"/>
          <w:sz w:val="24"/>
          <w:szCs w:val="24"/>
          <w:shd w:val="clear" w:color="auto" w:fill="FFFFFF"/>
          <w:lang w:eastAsia="pt-BR"/>
        </w:rPr>
        <w:t xml:space="preserve"> uma receita, com a maior porcentagem é que preparam mensalmente com cerca de 34%, na sequência segue com 30% de quem prepara diariamente, e com 26% é realizado semanalmente e por último 10% não preparam uma receita com frequência.  </w:t>
      </w:r>
      <w:commentRangeEnd w:id="312"/>
      <w:r w:rsidR="001D634C">
        <w:rPr>
          <w:rStyle w:val="Refdecomentrio"/>
        </w:rPr>
        <w:commentReference w:id="312"/>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313"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313"/>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314"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314"/>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315"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315"/>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316"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316"/>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317"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317"/>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318"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318"/>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Com o total de 100% as pessoas que realizaram a pesquisa, acreditam que é possível </w:t>
      </w:r>
      <w:proofErr w:type="gramStart"/>
      <w:r w:rsidRPr="00513B6F">
        <w:rPr>
          <w:rFonts w:ascii="Arial" w:eastAsia="Times New Roman" w:hAnsi="Arial" w:cs="Arial"/>
          <w:color w:val="000000"/>
          <w:sz w:val="24"/>
          <w:szCs w:val="24"/>
          <w:shd w:val="clear" w:color="auto" w:fill="FFFFFF"/>
          <w:lang w:eastAsia="pt-BR"/>
        </w:rPr>
        <w:t>um aplicativos</w:t>
      </w:r>
      <w:proofErr w:type="gramEnd"/>
      <w:r w:rsidRPr="00513B6F">
        <w:rPr>
          <w:rFonts w:ascii="Arial" w:eastAsia="Times New Roman" w:hAnsi="Arial" w:cs="Arial"/>
          <w:color w:val="000000"/>
          <w:sz w:val="24"/>
          <w:szCs w:val="24"/>
          <w:shd w:val="clear" w:color="auto" w:fill="FFFFFF"/>
          <w:lang w:eastAsia="pt-BR"/>
        </w:rPr>
        <w:t xml:space="preserve">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319"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319"/>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320"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320"/>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321"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321"/>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commentRangeStart w:id="322"/>
      <w:r w:rsidRPr="00513B6F">
        <w:rPr>
          <w:rFonts w:ascii="Arial" w:eastAsia="Times New Roman" w:hAnsi="Arial" w:cs="Arial"/>
          <w:color w:val="000000"/>
          <w:sz w:val="24"/>
          <w:szCs w:val="24"/>
          <w:shd w:val="clear" w:color="auto" w:fill="FFFFFF"/>
          <w:lang w:eastAsia="pt-BR"/>
        </w:rPr>
        <w:t>Este gráfico demonstra a dificuldade de se compreender uma receita em livros ou sites, cerca de 74% não possui dificuldade no entendimento da receita, enquanto 26% sente dificuldade em compreender receita.</w:t>
      </w:r>
      <w:commentRangeEnd w:id="322"/>
      <w:r w:rsidR="00A729F4">
        <w:rPr>
          <w:rStyle w:val="Refdecomentrio"/>
        </w:rPr>
        <w:commentReference w:id="322"/>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323"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323"/>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324"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324"/>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325"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325"/>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326"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326"/>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327"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327"/>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328" w:name="_Toc490081375"/>
      <w:r w:rsidRPr="00166924">
        <w:lastRenderedPageBreak/>
        <w:t>REFERÊNCIAS</w:t>
      </w:r>
      <w:bookmarkEnd w:id="328"/>
    </w:p>
    <w:p w14:paraId="7B9E2FA8" w14:textId="77777777" w:rsidR="00506762" w:rsidRPr="00506762" w:rsidRDefault="00506762" w:rsidP="00506762">
      <w:pPr>
        <w:pStyle w:val="Titulo"/>
      </w:pPr>
    </w:p>
    <w:p w14:paraId="171EED95" w14:textId="77777777" w:rsidR="00506762" w:rsidRDefault="00506762" w:rsidP="00506762">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188D3104" w14:textId="77777777" w:rsidR="00506762" w:rsidRDefault="00506762" w:rsidP="00506762">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49BA7761" w14:textId="77777777" w:rsidR="00506762" w:rsidRDefault="00506762" w:rsidP="00506762"/>
    <w:p w14:paraId="1182B010" w14:textId="77777777" w:rsidR="00506762" w:rsidRDefault="00506762" w:rsidP="00506762">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6B4B7AFF" w14:textId="77777777" w:rsidR="00506762" w:rsidRDefault="00506762" w:rsidP="00166924"/>
    <w:p w14:paraId="4B637D59" w14:textId="77777777" w:rsidR="00506762" w:rsidRDefault="00506762" w:rsidP="00506762">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3389E002" w14:textId="77777777" w:rsidR="00506762" w:rsidRDefault="00506762" w:rsidP="00166924"/>
    <w:p w14:paraId="49EC3FFD" w14:textId="77777777" w:rsidR="00166924" w:rsidRDefault="4BC668C4" w:rsidP="4BC668C4">
      <w:pPr>
        <w:pStyle w:val="NormalWeb"/>
        <w:spacing w:before="0" w:beforeAutospacing="0" w:after="0" w:afterAutospacing="0"/>
        <w:jc w:val="both"/>
        <w:rPr>
          <w:rFonts w:ascii="Arial" w:hAnsi="Arial" w:cs="Arial"/>
          <w:color w:val="000000" w:themeColor="text1"/>
        </w:rPr>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B4122A9" w14:textId="77777777" w:rsidR="00506762" w:rsidRDefault="00506762" w:rsidP="4BC668C4">
      <w:pPr>
        <w:pStyle w:val="NormalWeb"/>
        <w:spacing w:before="0" w:beforeAutospacing="0" w:after="0" w:afterAutospacing="0"/>
        <w:jc w:val="both"/>
      </w:pPr>
    </w:p>
    <w:p w14:paraId="3B06B456" w14:textId="77777777" w:rsidR="00506762" w:rsidRDefault="00506762" w:rsidP="00506762">
      <w:r w:rsidRPr="0084474A">
        <w:rPr>
          <w:rFonts w:ascii="Arial" w:eastAsia="Arial" w:hAnsi="Arial" w:cs="Arial"/>
          <w:sz w:val="24"/>
          <w:szCs w:val="24"/>
          <w:lang w:val="en-US"/>
          <w:rPrChange w:id="329" w:author="Henrique Antonio Merlin Junior" w:date="2017-08-12T16:35:00Z">
            <w:rPr>
              <w:rFonts w:ascii="Arial" w:eastAsia="Arial" w:hAnsi="Arial" w:cs="Arial"/>
              <w:sz w:val="24"/>
              <w:szCs w:val="24"/>
            </w:rPr>
          </w:rPrChange>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075FBC55" w14:textId="00D62464" w:rsidR="00166924" w:rsidRDefault="00506762" w:rsidP="00506762">
      <w:pPr>
        <w:pStyle w:val="NormalWeb"/>
        <w:spacing w:before="0" w:beforeAutospacing="0" w:after="0" w:afterAutospacing="0"/>
        <w:rPr>
          <w:rFonts w:ascii="Arial" w:hAnsi="Arial" w:cs="Arial"/>
          <w:lang w:eastAsia="ar-SA"/>
        </w:rPr>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 xml:space="preserve">What is </w:t>
      </w:r>
      <w:proofErr w:type="spellStart"/>
      <w:proofErr w:type="gramStart"/>
      <w:r w:rsidRPr="57AF88EB">
        <w:rPr>
          <w:rFonts w:ascii="Arial" w:hAnsi="Arial" w:cs="Arial"/>
          <w:b/>
          <w:bCs/>
          <w:color w:val="000000" w:themeColor="text1"/>
          <w:lang w:val="en-US"/>
        </w:rPr>
        <w:t>ScrumBut</w:t>
      </w:r>
      <w:proofErr w:type="spellEnd"/>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w:t>
      </w:r>
      <w:proofErr w:type="spellStart"/>
      <w:r w:rsidRPr="57AF88EB">
        <w:rPr>
          <w:rFonts w:ascii="Arial" w:hAnsi="Arial" w:cs="Arial"/>
          <w:b/>
          <w:bCs/>
          <w:color w:val="000000" w:themeColor="text1"/>
        </w:rPr>
        <w:t>ScrumBut</w:t>
      </w:r>
      <w:proofErr w:type="spellEnd"/>
      <w:r w:rsidRPr="57AF88EB">
        <w:rPr>
          <w:rFonts w:ascii="Arial" w:hAnsi="Arial" w:cs="Arial"/>
          <w:b/>
          <w:bCs/>
          <w:color w:val="000000" w:themeColor="text1"/>
        </w:rPr>
        <w:t xml:space="preserve">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r>
        <w:commentReference w:id="330"/>
      </w:r>
    </w:p>
    <w:p w14:paraId="323EB9EA" w14:textId="77777777" w:rsidR="00506762" w:rsidRDefault="00506762" w:rsidP="00506762">
      <w:pPr>
        <w:pStyle w:val="NormalWeb"/>
        <w:spacing w:before="0" w:beforeAutospacing="0" w:after="0" w:afterAutospacing="0"/>
      </w:pPr>
    </w:p>
    <w:p w14:paraId="14CDCC96" w14:textId="713202A9" w:rsidR="00166924" w:rsidRDefault="4BC668C4" w:rsidP="00506762">
      <w:pPr>
        <w:pStyle w:val="NormalWeb"/>
        <w:spacing w:before="0" w:beforeAutospacing="0" w:after="0" w:afterAutospacing="0"/>
        <w:jc w:val="both"/>
        <w:rPr>
          <w:ins w:id="331" w:author="Henrique Antonio Merlin Junior" w:date="2017-08-12T17:25:00Z"/>
          <w:rFonts w:ascii="Arial" w:hAnsi="Arial" w:cs="Arial"/>
          <w:color w:val="000000" w:themeColor="text1"/>
        </w:rPr>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269D0C40" w14:textId="3C9E706A" w:rsidR="00184B10" w:rsidRDefault="00184B10" w:rsidP="00506762">
      <w:pPr>
        <w:pStyle w:val="NormalWeb"/>
        <w:spacing w:before="0" w:beforeAutospacing="0" w:after="0" w:afterAutospacing="0"/>
        <w:jc w:val="both"/>
        <w:rPr>
          <w:ins w:id="332" w:author="Henrique Antonio Merlin Junior" w:date="2017-08-12T17:25:00Z"/>
          <w:rFonts w:ascii="Arial" w:hAnsi="Arial" w:cs="Arial"/>
          <w:color w:val="000000" w:themeColor="text1"/>
        </w:rPr>
      </w:pPr>
    </w:p>
    <w:p w14:paraId="254B6B73" w14:textId="77777777" w:rsidR="00184B10" w:rsidRDefault="00184B10" w:rsidP="00506762">
      <w:pPr>
        <w:pStyle w:val="NormalWeb"/>
        <w:spacing w:before="0" w:beforeAutospacing="0" w:after="0" w:afterAutospacing="0"/>
        <w:jc w:val="both"/>
        <w:rPr>
          <w:rFonts w:ascii="Arial" w:hAnsi="Arial" w:cs="Arial"/>
          <w:color w:val="000000" w:themeColor="text1"/>
        </w:rPr>
      </w:pPr>
    </w:p>
    <w:p w14:paraId="2B6F1895" w14:textId="3541F6A0" w:rsidR="00506762" w:rsidRPr="004C0B7E" w:rsidDel="004C0B7E" w:rsidRDefault="004C0B7E" w:rsidP="004C0B7E">
      <w:pPr>
        <w:rPr>
          <w:del w:id="333" w:author="Henrique Antonio Merlin Junior" w:date="2017-08-12T17:50:00Z"/>
          <w:rFonts w:ascii="Arial" w:eastAsia="Arial" w:hAnsi="Arial" w:cs="Arial"/>
          <w:sz w:val="24"/>
          <w:szCs w:val="24"/>
          <w:rPrChange w:id="334" w:author="Henrique Antonio Merlin Junior" w:date="2017-08-12T17:50:00Z">
            <w:rPr>
              <w:del w:id="335" w:author="Henrique Antonio Merlin Junior" w:date="2017-08-12T17:50:00Z"/>
            </w:rPr>
          </w:rPrChange>
        </w:rPr>
        <w:pPrChange w:id="336" w:author="Henrique Antonio Merlin Junior" w:date="2017-08-12T17:50:00Z">
          <w:pPr>
            <w:pStyle w:val="NormalWeb"/>
            <w:spacing w:before="0" w:beforeAutospacing="0" w:after="0" w:afterAutospacing="0"/>
            <w:jc w:val="both"/>
          </w:pPr>
        </w:pPrChange>
      </w:pPr>
      <w:ins w:id="337" w:author="Henrique Antonio Merlin Junior" w:date="2017-08-12T17:51:00Z">
        <w:r w:rsidRPr="009037A4">
          <w:rPr>
            <w:rFonts w:ascii="Arial" w:eastAsia="Arial" w:hAnsi="Arial" w:cs="Arial"/>
            <w:sz w:val="24"/>
            <w:szCs w:val="24"/>
          </w:rPr>
          <w:t>FGV-EAESP</w:t>
        </w:r>
        <w:r>
          <w:rPr>
            <w:rFonts w:ascii="Arial" w:eastAsia="Arial" w:hAnsi="Arial" w:cs="Arial"/>
            <w:sz w:val="24"/>
            <w:szCs w:val="24"/>
            <w:rPrChange w:id="338" w:author="Henrique Antonio Merlin Junior" w:date="2017-08-12T17:50:00Z">
              <w:rPr>
                <w:rFonts w:ascii="Arial" w:eastAsia="Arial" w:hAnsi="Arial" w:cs="Arial"/>
              </w:rPr>
            </w:rPrChange>
          </w:rPr>
          <w:t xml:space="preserve">, </w:t>
        </w:r>
        <w:proofErr w:type="spellStart"/>
        <w:r w:rsidRPr="009037A4">
          <w:rPr>
            <w:rFonts w:ascii="Arial" w:eastAsia="Arial" w:hAnsi="Arial" w:cs="Arial"/>
            <w:sz w:val="24"/>
            <w:szCs w:val="24"/>
          </w:rPr>
          <w:t>GVcia</w:t>
        </w:r>
        <w:proofErr w:type="spellEnd"/>
        <w:r>
          <w:rPr>
            <w:rFonts w:ascii="Arial" w:eastAsia="Arial" w:hAnsi="Arial" w:cs="Arial"/>
            <w:sz w:val="24"/>
            <w:szCs w:val="24"/>
            <w:rPrChange w:id="339" w:author="Henrique Antonio Merlin Junior" w:date="2017-08-12T17:50:00Z">
              <w:rPr>
                <w:rFonts w:ascii="Arial" w:eastAsia="Arial" w:hAnsi="Arial" w:cs="Arial"/>
              </w:rPr>
            </w:rPrChange>
          </w:rPr>
          <w:t>.</w:t>
        </w:r>
        <w:r>
          <w:rPr>
            <w:rFonts w:ascii="Arial" w:eastAsia="Arial" w:hAnsi="Arial" w:cs="Arial"/>
            <w:sz w:val="24"/>
            <w:szCs w:val="24"/>
          </w:rPr>
          <w:t xml:space="preserve"> </w:t>
        </w:r>
      </w:ins>
      <w:ins w:id="340" w:author="Henrique Antonio Merlin Junior" w:date="2017-08-12T17:50:00Z">
        <w:r w:rsidRPr="004C0B7E">
          <w:rPr>
            <w:rFonts w:ascii="Arial" w:eastAsia="Arial" w:hAnsi="Arial" w:cs="Arial"/>
            <w:b/>
            <w:sz w:val="24"/>
            <w:szCs w:val="24"/>
            <w:rPrChange w:id="341" w:author="Henrique Antonio Merlin Junior" w:date="2017-08-12T17:52:00Z">
              <w:rPr/>
            </w:rPrChange>
          </w:rPr>
          <w:t>Pesquisa A</w:t>
        </w:r>
        <w:r w:rsidRPr="004C0B7E">
          <w:rPr>
            <w:rFonts w:ascii="Arial" w:eastAsia="Arial" w:hAnsi="Arial" w:cs="Arial"/>
            <w:b/>
            <w:sz w:val="24"/>
            <w:szCs w:val="24"/>
            <w:rPrChange w:id="342" w:author="Henrique Antonio Merlin Junior" w:date="2017-08-12T17:52:00Z">
              <w:rPr>
                <w:rFonts w:ascii="Arial" w:eastAsia="Arial" w:hAnsi="Arial" w:cs="Arial"/>
              </w:rPr>
            </w:rPrChange>
          </w:rPr>
          <w:t>nual do Uso de TI nas Empresas</w:t>
        </w:r>
        <w:r>
          <w:rPr>
            <w:rFonts w:ascii="Arial" w:eastAsia="Arial" w:hAnsi="Arial" w:cs="Arial"/>
            <w:sz w:val="24"/>
            <w:szCs w:val="24"/>
            <w:rPrChange w:id="343" w:author="Henrique Antonio Merlin Junior" w:date="2017-08-12T17:50:00Z">
              <w:rPr>
                <w:rFonts w:ascii="Arial" w:eastAsia="Arial" w:hAnsi="Arial" w:cs="Arial"/>
              </w:rPr>
            </w:rPrChange>
          </w:rPr>
          <w:t xml:space="preserve">, </w:t>
        </w:r>
        <w:r w:rsidRPr="004C0B7E">
          <w:rPr>
            <w:rFonts w:ascii="Arial" w:eastAsia="Arial" w:hAnsi="Arial" w:cs="Arial"/>
            <w:sz w:val="24"/>
            <w:szCs w:val="24"/>
            <w:rPrChange w:id="344" w:author="Henrique Antonio Merlin Junior" w:date="2017-08-12T17:50:00Z">
              <w:rPr/>
            </w:rPrChange>
          </w:rPr>
          <w:t xml:space="preserve">27ª </w:t>
        </w:r>
      </w:ins>
      <w:proofErr w:type="spellStart"/>
      <w:ins w:id="345" w:author="Henrique Antonio Merlin Junior" w:date="2017-08-12T17:51:00Z">
        <w:r>
          <w:rPr>
            <w:rFonts w:ascii="Arial" w:eastAsia="Arial" w:hAnsi="Arial" w:cs="Arial"/>
            <w:sz w:val="24"/>
            <w:szCs w:val="24"/>
          </w:rPr>
          <w:t>ed</w:t>
        </w:r>
      </w:ins>
      <w:proofErr w:type="spellEnd"/>
      <w:ins w:id="346" w:author="Henrique Antonio Merlin Junior" w:date="2017-08-12T17:50:00Z">
        <w:r w:rsidRPr="004C0B7E">
          <w:rPr>
            <w:rFonts w:ascii="Arial" w:eastAsia="Arial" w:hAnsi="Arial" w:cs="Arial"/>
            <w:sz w:val="24"/>
            <w:szCs w:val="24"/>
            <w:rPrChange w:id="347" w:author="Henrique Antonio Merlin Junior" w:date="2017-08-12T17:50:00Z">
              <w:rPr/>
            </w:rPrChange>
          </w:rPr>
          <w:t>, 2016</w:t>
        </w:r>
      </w:ins>
    </w:p>
    <w:p w14:paraId="1EA94C1A" w14:textId="3FC35276" w:rsidR="67B428E2" w:rsidRPr="004C0B7E" w:rsidRDefault="004C0B7E" w:rsidP="004C0B7E">
      <w:pPr>
        <w:rPr>
          <w:rFonts w:ascii="Arial" w:eastAsia="Arial" w:hAnsi="Arial" w:cs="Arial"/>
          <w:sz w:val="24"/>
          <w:szCs w:val="24"/>
          <w:rPrChange w:id="348" w:author="Henrique Antonio Merlin Junior" w:date="2017-08-12T17:50:00Z">
            <w:rPr>
              <w:rFonts w:ascii="Arial" w:hAnsi="Arial" w:cs="Arial"/>
              <w:lang w:eastAsia="ar-SA"/>
            </w:rPr>
          </w:rPrChange>
        </w:rPr>
        <w:pPrChange w:id="349" w:author="Henrique Antonio Merlin Junior" w:date="2017-08-12T17:50:00Z">
          <w:pPr>
            <w:pStyle w:val="NormalWeb"/>
            <w:spacing w:before="0" w:beforeAutospacing="0" w:after="0" w:afterAutospacing="0"/>
          </w:pPr>
        </w:pPrChange>
      </w:pPr>
      <w:ins w:id="350" w:author="Henrique Antonio Merlin Junior" w:date="2017-08-12T17:50:00Z">
        <w:r w:rsidRPr="004C0B7E">
          <w:rPr>
            <w:rFonts w:ascii="Arial" w:eastAsia="Arial" w:hAnsi="Arial" w:cs="Arial"/>
            <w:sz w:val="24"/>
            <w:szCs w:val="24"/>
            <w:rPrChange w:id="351" w:author="Henrique Antonio Merlin Junior" w:date="2017-08-12T17:50:00Z">
              <w:rPr>
                <w:rFonts w:ascii="Arial" w:hAnsi="Arial" w:cs="Arial"/>
                <w:lang w:eastAsia="ar-SA"/>
              </w:rPr>
            </w:rPrChange>
          </w:rPr>
          <w:t>.</w:t>
        </w:r>
      </w:ins>
    </w:p>
    <w:p w14:paraId="755C4D0B" w14:textId="77777777" w:rsidR="00166924" w:rsidRPr="004C0B7E" w:rsidRDefault="00166924" w:rsidP="00166924">
      <w:pPr>
        <w:rPr>
          <w:rFonts w:ascii="Arial" w:eastAsia="Arial" w:hAnsi="Arial" w:cs="Arial"/>
          <w:sz w:val="24"/>
          <w:szCs w:val="24"/>
          <w:rPrChange w:id="352" w:author="Henrique Antonio Merlin Junior" w:date="2017-08-12T17:50:00Z">
            <w:rPr>
              <w:lang w:eastAsia="ar-SA"/>
            </w:rPr>
          </w:rPrChange>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254"/>
    <w:bookmarkEnd w:id="255"/>
    <w:bookmarkEnd w:id="256"/>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ndre Pimenta" w:date="2017-08-12T00:10:00Z" w:initials="AP">
    <w:p w14:paraId="224BBE79" w14:textId="03C68DD3" w:rsidR="0009792D" w:rsidRDefault="0009792D">
      <w:pPr>
        <w:pStyle w:val="Textodecomentrio"/>
      </w:pPr>
      <w:r>
        <w:rPr>
          <w:rStyle w:val="Refdecomentrio"/>
        </w:rPr>
        <w:annotationRef/>
      </w:r>
      <w:r>
        <w:t xml:space="preserve">Normalmente não temos esse </w:t>
      </w:r>
      <w:proofErr w:type="spellStart"/>
      <w:r>
        <w:t>subtópico</w:t>
      </w:r>
      <w:proofErr w:type="spellEnd"/>
      <w:r>
        <w:t xml:space="preserve"> no trabalho </w:t>
      </w:r>
      <w:proofErr w:type="spellStart"/>
      <w:r>
        <w:t>fianl</w:t>
      </w:r>
      <w:proofErr w:type="spellEnd"/>
    </w:p>
  </w:comment>
  <w:comment w:id="8" w:author="Andre Pimenta" w:date="2017-08-12T00:08:00Z" w:initials="AP">
    <w:p w14:paraId="754C6137" w14:textId="46882772" w:rsidR="0009792D" w:rsidRDefault="0009792D">
      <w:pPr>
        <w:pStyle w:val="Textodecomentrio"/>
      </w:pPr>
      <w:r>
        <w:rPr>
          <w:rStyle w:val="Refdecomentrio"/>
        </w:rPr>
        <w:annotationRef/>
      </w:r>
      <w:r>
        <w:t>Senti falta aqui na introdução de dados de pesquisa de mercado, como quantidade de sites especializados em receitas, quantidades de receitas na internet, quantidade de livros de receitas lançados por ano, etc.</w:t>
      </w:r>
    </w:p>
  </w:comment>
  <w:comment w:id="16" w:author="Andre Pimenta" w:date="2017-08-12T00:06:00Z" w:initials="AP">
    <w:p w14:paraId="59A3F298" w14:textId="347202ED" w:rsidR="0009792D" w:rsidRDefault="0009792D">
      <w:pPr>
        <w:pStyle w:val="Textodecomentrio"/>
      </w:pPr>
      <w:r>
        <w:rPr>
          <w:rStyle w:val="Refdecomentrio"/>
        </w:rPr>
        <w:annotationRef/>
      </w:r>
      <w:r>
        <w:t>Aqui pode-se utilizar texto corrido sem a necessidade de dois pontos</w:t>
      </w:r>
    </w:p>
  </w:comment>
  <w:comment w:id="21" w:author="Andre Pimenta" w:date="2017-08-12T00:05:00Z" w:initials="AP">
    <w:p w14:paraId="2BD9AAAE" w14:textId="77777777" w:rsidR="0009792D" w:rsidRDefault="0009792D" w:rsidP="0009792D">
      <w:pPr>
        <w:pStyle w:val="Textodecomentrio"/>
      </w:pPr>
      <w:r>
        <w:rPr>
          <w:rStyle w:val="Refdecomentrio"/>
        </w:rPr>
        <w:annotationRef/>
      </w:r>
      <w:r>
        <w:t xml:space="preserve">Aqui poderia abri um parágrafo, Mudança de </w:t>
      </w:r>
      <w:proofErr w:type="spellStart"/>
      <w:r>
        <w:t>assuno</w:t>
      </w:r>
      <w:proofErr w:type="spellEnd"/>
      <w:r>
        <w:t>...</w:t>
      </w:r>
    </w:p>
  </w:comment>
  <w:comment w:id="26" w:author="Andre Pimenta" w:date="2017-08-12T00:05:00Z" w:initials="AP">
    <w:p w14:paraId="5D2B6FAF" w14:textId="0AB063FC" w:rsidR="0009792D" w:rsidRDefault="0009792D">
      <w:pPr>
        <w:pStyle w:val="Textodecomentrio"/>
      </w:pPr>
      <w:r>
        <w:rPr>
          <w:rStyle w:val="Refdecomentrio"/>
        </w:rPr>
        <w:annotationRef/>
      </w:r>
      <w:r>
        <w:t xml:space="preserve">Aqui poderia abri um parágrafo, Mudança de </w:t>
      </w:r>
      <w:proofErr w:type="spellStart"/>
      <w:r>
        <w:t>assuno</w:t>
      </w:r>
      <w:proofErr w:type="spellEnd"/>
      <w:r>
        <w:t>...</w:t>
      </w:r>
    </w:p>
  </w:comment>
  <w:comment w:id="36" w:author="Andre Pimenta" w:date="2017-08-12T00:06:00Z" w:initials="AP">
    <w:p w14:paraId="7644EB4F" w14:textId="78CA863B" w:rsidR="0009792D" w:rsidRDefault="0009792D">
      <w:pPr>
        <w:pStyle w:val="Textodecomentrio"/>
      </w:pPr>
      <w:r>
        <w:rPr>
          <w:rStyle w:val="Refdecomentrio"/>
        </w:rPr>
        <w:annotationRef/>
      </w:r>
      <w:r>
        <w:t xml:space="preserve">O mesmo </w:t>
      </w:r>
      <w:proofErr w:type="gramStart"/>
      <w:r>
        <w:t>aqui....</w:t>
      </w:r>
      <w:proofErr w:type="gramEnd"/>
      <w:r>
        <w:t>pode tirar os dois pontos</w:t>
      </w:r>
    </w:p>
  </w:comment>
  <w:comment w:id="27" w:author="Andre Pimenta" w:date="2017-08-12T00:07:00Z" w:initials="AP">
    <w:p w14:paraId="3413C878" w14:textId="1A3657BF" w:rsidR="0009792D" w:rsidRDefault="0009792D">
      <w:pPr>
        <w:pStyle w:val="Textodecomentrio"/>
      </w:pPr>
      <w:r>
        <w:rPr>
          <w:rStyle w:val="Refdecomentrio"/>
        </w:rPr>
        <w:annotationRef/>
      </w:r>
      <w:r>
        <w:t>Melhorar este parágrafo com mais informações e dados estatísticos se existirem.</w:t>
      </w:r>
    </w:p>
  </w:comment>
  <w:comment w:id="46" w:author="Andre Pimenta" w:date="2017-08-12T00:07:00Z" w:initials="AP">
    <w:p w14:paraId="74D28206" w14:textId="5B2692CA" w:rsidR="0009792D" w:rsidRDefault="0009792D">
      <w:pPr>
        <w:pStyle w:val="Textodecomentrio"/>
      </w:pPr>
      <w:r>
        <w:rPr>
          <w:rStyle w:val="Refdecomentrio"/>
        </w:rPr>
        <w:annotationRef/>
      </w:r>
      <w:r>
        <w:t>Aqui pode-se abrir um novo parágrafo</w:t>
      </w:r>
    </w:p>
  </w:comment>
  <w:comment w:id="74" w:author="Andre Pimenta" w:date="2017-08-12T00:11:00Z" w:initials="AP">
    <w:p w14:paraId="4E44DB99" w14:textId="73F56CFF" w:rsidR="0009792D" w:rsidRPr="0064528B" w:rsidRDefault="0009792D">
      <w:pPr>
        <w:pStyle w:val="Textodecomentrio"/>
        <w:rPr>
          <w:b/>
        </w:rPr>
      </w:pPr>
      <w:r>
        <w:rPr>
          <w:rStyle w:val="Refdecomentrio"/>
        </w:rPr>
        <w:annotationRef/>
      </w:r>
      <w:r>
        <w:rPr>
          <w:b/>
        </w:rPr>
        <w:t xml:space="preserve">Normalmente não temos esse subitem no documento </w:t>
      </w:r>
      <w:proofErr w:type="gramStart"/>
      <w:r>
        <w:rPr>
          <w:b/>
        </w:rPr>
        <w:t>final ,</w:t>
      </w:r>
      <w:proofErr w:type="gramEnd"/>
      <w:r>
        <w:rPr>
          <w:b/>
        </w:rPr>
        <w:t xml:space="preserve"> apenas no </w:t>
      </w:r>
      <w:proofErr w:type="spellStart"/>
      <w:r>
        <w:rPr>
          <w:b/>
        </w:rPr>
        <w:t>pre-projeto</w:t>
      </w:r>
      <w:proofErr w:type="spellEnd"/>
    </w:p>
  </w:comment>
  <w:comment w:id="144" w:author="Henrique Antonio Merlin Junior" w:date="2017-08-09T20:59:00Z" w:initials="HAMJ">
    <w:p w14:paraId="70A4DB85" w14:textId="114F5EA7" w:rsidR="0009792D" w:rsidRDefault="0009792D">
      <w:pPr>
        <w:pStyle w:val="Textodecomentrio"/>
      </w:pPr>
      <w:r>
        <w:rPr>
          <w:rStyle w:val="Refdecomentrio"/>
        </w:rPr>
        <w:annotationRef/>
      </w:r>
      <w:r>
        <w:t>Vira Objetivo?</w:t>
      </w:r>
    </w:p>
  </w:comment>
  <w:comment w:id="145" w:author="Marcelo Rivera da Silva" w:date="2017-08-09T21:46:00Z" w:initials="MRdS">
    <w:p w14:paraId="3D3FA181" w14:textId="51163006" w:rsidR="0009792D" w:rsidRDefault="0009792D">
      <w:pPr>
        <w:pStyle w:val="Textodecomentrio"/>
      </w:pPr>
      <w:r>
        <w:rPr>
          <w:rStyle w:val="Refdecomentrio"/>
        </w:rPr>
        <w:annotationRef/>
      </w:r>
      <w:r>
        <w:t>Não vamos já informar as plataformas por aqui mesmo</w:t>
      </w:r>
    </w:p>
    <w:p w14:paraId="13E847C6" w14:textId="77777777" w:rsidR="0009792D" w:rsidRDefault="0009792D">
      <w:pPr>
        <w:pStyle w:val="Textodecomentrio"/>
      </w:pPr>
    </w:p>
  </w:comment>
  <w:comment w:id="156" w:author="Andre Pimenta" w:date="2017-08-12T00:11:00Z" w:initials="AP">
    <w:p w14:paraId="6EB4FBC4" w14:textId="7D8AC8A7" w:rsidR="0009792D" w:rsidRDefault="0009792D">
      <w:pPr>
        <w:pStyle w:val="Textodecomentrio"/>
      </w:pPr>
      <w:r>
        <w:rPr>
          <w:rStyle w:val="Refdecomentrio"/>
        </w:rPr>
        <w:annotationRef/>
      </w:r>
      <w:r>
        <w:t>Não entra como capítulo no documento final</w:t>
      </w:r>
    </w:p>
  </w:comment>
  <w:comment w:id="160" w:author="Andre Pimenta" w:date="2017-08-12T00:12:00Z" w:initials="AP">
    <w:p w14:paraId="7124264F" w14:textId="25298BC9" w:rsidR="0009792D" w:rsidRDefault="0009792D">
      <w:pPr>
        <w:pStyle w:val="Textodecomentrio"/>
      </w:pPr>
      <w:r>
        <w:rPr>
          <w:rStyle w:val="Refdecomentrio"/>
        </w:rPr>
        <w:annotationRef/>
      </w:r>
      <w:r>
        <w:t>Não acho relevante esse item nesse ponto do trabalho. Também não acho interessante terminar o parágrafo, ou até fazer uma pergunta.</w:t>
      </w:r>
    </w:p>
  </w:comment>
  <w:comment w:id="168" w:author="Andre Pimenta" w:date="2017-08-12T00:17:00Z" w:initials="AP">
    <w:p w14:paraId="4303B560" w14:textId="7616BE2B" w:rsidR="0009792D" w:rsidRDefault="0009792D">
      <w:pPr>
        <w:pStyle w:val="Textodecomentrio"/>
      </w:pPr>
      <w:r>
        <w:rPr>
          <w:rStyle w:val="Refdecomentrio"/>
        </w:rPr>
        <w:annotationRef/>
      </w:r>
      <w:r>
        <w:t>Não utilizar termos direto ao leitor como a palavra você.</w:t>
      </w:r>
    </w:p>
  </w:comment>
  <w:comment w:id="169" w:author="Marcelo Rivera da Silva" w:date="2017-08-05T21:02:00Z" w:initials="MRdS">
    <w:p w14:paraId="047377D9" w14:textId="44652180" w:rsidR="0009792D" w:rsidRDefault="0009792D">
      <w:pPr>
        <w:pStyle w:val="Textodecomentrio"/>
      </w:pPr>
      <w:r>
        <w:rPr>
          <w:rStyle w:val="Refdecomentrio"/>
        </w:rPr>
        <w:annotationRef/>
      </w:r>
      <w:r>
        <w:t>Atualizado</w:t>
      </w:r>
    </w:p>
    <w:p w14:paraId="48CCACF9" w14:textId="5CC97601" w:rsidR="0009792D" w:rsidRDefault="0009792D">
      <w:pPr>
        <w:pStyle w:val="Textodecomentrio"/>
      </w:pPr>
    </w:p>
  </w:comment>
  <w:comment w:id="170" w:author="Andre Pimenta" w:date="2017-08-12T00:18:00Z" w:initials="AP">
    <w:p w14:paraId="084044E2" w14:textId="2F396EA8" w:rsidR="0009792D" w:rsidRDefault="0009792D">
      <w:pPr>
        <w:pStyle w:val="Textodecomentrio"/>
      </w:pPr>
      <w:r>
        <w:rPr>
          <w:rStyle w:val="Refdecomentrio"/>
        </w:rPr>
        <w:annotationRef/>
      </w:r>
      <w:r>
        <w:t>Aqui os objetivos devem aparecer depois da análise de mercado. Você mostra o que é o mercado, os problemas encontrados e o plano de negócio. Então entre com esse capítulo.</w:t>
      </w:r>
    </w:p>
  </w:comment>
  <w:comment w:id="171" w:author="Marcelo Rivera da Silva" w:date="2017-08-05T21:06:00Z" w:initials="MRdS">
    <w:p w14:paraId="13D54EA9" w14:textId="31AB180C" w:rsidR="0009792D" w:rsidRDefault="0009792D">
      <w:pPr>
        <w:pStyle w:val="Textodecomentrio"/>
      </w:pPr>
      <w:r>
        <w:rPr>
          <w:rStyle w:val="Refdecomentrio"/>
        </w:rPr>
        <w:annotationRef/>
      </w:r>
      <w:r>
        <w:t>Atualizado</w:t>
      </w:r>
    </w:p>
  </w:comment>
  <w:comment w:id="176" w:author="Andre Pimenta" w:date="2017-08-12T00:19:00Z" w:initials="AP">
    <w:p w14:paraId="058BC1EF" w14:textId="730DBC02" w:rsidR="0009792D" w:rsidRDefault="0009792D">
      <w:pPr>
        <w:pStyle w:val="Textodecomentrio"/>
      </w:pPr>
      <w:r>
        <w:rPr>
          <w:rStyle w:val="Refdecomentrio"/>
        </w:rPr>
        <w:annotationRef/>
      </w:r>
      <w:r>
        <w:t>Nesse ponto, os objetivos entram no capítulo de desenvolvimento de sistema, que é o produto de vocês. Entra como os requisitos do sistema.</w:t>
      </w:r>
    </w:p>
  </w:comment>
  <w:comment w:id="180" w:author="Andre Pimenta" w:date="2017-08-12T00:21:00Z" w:initials="AP">
    <w:p w14:paraId="636587C6" w14:textId="5B7DE0FB" w:rsidR="0009792D" w:rsidRDefault="0009792D">
      <w:pPr>
        <w:pStyle w:val="Textodecomentrio"/>
      </w:pPr>
      <w:r>
        <w:rPr>
          <w:rStyle w:val="Refdecomentrio"/>
        </w:rPr>
        <w:annotationRef/>
      </w:r>
    </w:p>
  </w:comment>
  <w:comment w:id="231" w:author="Andre Pimenta" w:date="2017-08-12T00:30:00Z" w:initials="AP">
    <w:p w14:paraId="1BDFD8D4" w14:textId="08AF13D5" w:rsidR="0009792D" w:rsidRDefault="0009792D">
      <w:pPr>
        <w:pStyle w:val="Textodecomentrio"/>
      </w:pPr>
      <w:r>
        <w:rPr>
          <w:rStyle w:val="Refdecomentrio"/>
        </w:rPr>
        <w:annotationRef/>
      </w:r>
      <w:r>
        <w:t>Nesse momento não é necessário tentar justificar as formas como o produto de vocês deverá ser.</w:t>
      </w:r>
    </w:p>
    <w:p w14:paraId="3F9888C7" w14:textId="3217D859" w:rsidR="0009792D" w:rsidRDefault="0009792D">
      <w:pPr>
        <w:pStyle w:val="Textodecomentrio"/>
      </w:pPr>
      <w:proofErr w:type="gramStart"/>
      <w:r>
        <w:t>Vocês tem</w:t>
      </w:r>
      <w:proofErr w:type="gramEnd"/>
      <w:r>
        <w:t xml:space="preserve"> os capítulo inteiros de Análise o Ambiente e modelo de negócios para fazer isso. </w:t>
      </w:r>
    </w:p>
  </w:comment>
  <w:comment w:id="251" w:author="Andre Pimenta" w:date="2017-08-12T00:32:00Z" w:initials="AP">
    <w:p w14:paraId="41F87A33" w14:textId="533DCD4E" w:rsidR="0009792D" w:rsidRDefault="0009792D">
      <w:pPr>
        <w:pStyle w:val="Textodecomentrio"/>
      </w:pPr>
      <w:r>
        <w:rPr>
          <w:rStyle w:val="Refdecomentrio"/>
        </w:rPr>
        <w:annotationRef/>
      </w:r>
      <w:r>
        <w:t xml:space="preserve">O referencial pode ser o capítulo 4 em </w:t>
      </w:r>
      <w:proofErr w:type="spellStart"/>
      <w:r>
        <w:t>TCCs</w:t>
      </w:r>
      <w:proofErr w:type="spellEnd"/>
      <w:r>
        <w:t xml:space="preserve"> de software fica mais adequado.</w:t>
      </w:r>
    </w:p>
  </w:comment>
  <w:comment w:id="260" w:author="Henrique Antonio Merlin Junior" w:date="2017-08-11T21:34:00Z" w:initials="HAMJ">
    <w:p w14:paraId="04DE979B" w14:textId="77777777" w:rsidR="0009792D" w:rsidRDefault="0009792D" w:rsidP="004C0B7E">
      <w:pPr>
        <w:pStyle w:val="Textodecomentrio"/>
      </w:pPr>
      <w:r>
        <w:rPr>
          <w:rStyle w:val="Refdecomentrio"/>
        </w:rPr>
        <w:annotationRef/>
      </w:r>
      <w:r>
        <w:rPr>
          <w:rStyle w:val="Refdecomentrio"/>
        </w:rPr>
        <w:annotationRef/>
      </w:r>
      <w:r>
        <w:rPr>
          <w:rStyle w:val="Refdecomentrio"/>
        </w:rPr>
        <w:t>Criar citação e buscar referência</w:t>
      </w:r>
    </w:p>
    <w:p w14:paraId="6A6ADA9E" w14:textId="77777777" w:rsidR="0009792D" w:rsidRDefault="0009792D" w:rsidP="004C0B7E">
      <w:pPr>
        <w:pStyle w:val="Textodecomentrio"/>
      </w:pPr>
    </w:p>
  </w:comment>
  <w:comment w:id="272" w:author="Marcelo Rivera da Silva" w:date="2017-08-05T21:35:00Z" w:initials="MRdS">
    <w:p w14:paraId="144A97EE" w14:textId="77777777" w:rsidR="0009792D" w:rsidRDefault="0009792D">
      <w:pPr>
        <w:pStyle w:val="Textodecomentrio"/>
      </w:pPr>
      <w:r>
        <w:rPr>
          <w:rStyle w:val="Refdecomentrio"/>
        </w:rPr>
        <w:annotationRef/>
      </w:r>
      <w:r>
        <w:t>Arrumar</w:t>
      </w:r>
    </w:p>
    <w:p w14:paraId="03A12FC2" w14:textId="0CB34F7E" w:rsidR="0009792D" w:rsidRDefault="0009792D">
      <w:pPr>
        <w:pStyle w:val="Textodecomentrio"/>
      </w:pPr>
    </w:p>
  </w:comment>
  <w:comment w:id="279" w:author="Andre Pimenta" w:date="2017-08-12T00:33:00Z" w:initials="AP">
    <w:p w14:paraId="622D6A54" w14:textId="5F9295F4" w:rsidR="0009792D" w:rsidRDefault="0009792D">
      <w:pPr>
        <w:pStyle w:val="Textodecomentrio"/>
      </w:pPr>
      <w:r>
        <w:rPr>
          <w:rStyle w:val="Refdecomentrio"/>
        </w:rPr>
        <w:annotationRef/>
      </w:r>
      <w:proofErr w:type="gramStart"/>
      <w:r>
        <w:t>referências</w:t>
      </w:r>
      <w:proofErr w:type="gramEnd"/>
    </w:p>
  </w:comment>
  <w:comment w:id="282" w:author="Marcelo Rivera da Silva" w:date="2017-08-05T21:37:00Z" w:initials="MRdS">
    <w:p w14:paraId="2297C1BC" w14:textId="77777777" w:rsidR="0009792D" w:rsidRDefault="0009792D">
      <w:pPr>
        <w:pStyle w:val="Textodecomentrio"/>
      </w:pPr>
      <w:r>
        <w:rPr>
          <w:rStyle w:val="Refdecomentrio"/>
        </w:rPr>
        <w:annotationRef/>
      </w:r>
      <w:r>
        <w:t>Referências</w:t>
      </w:r>
    </w:p>
    <w:p w14:paraId="0537A474" w14:textId="32F00BE9" w:rsidR="0009792D" w:rsidRDefault="0009792D">
      <w:pPr>
        <w:pStyle w:val="Textodecomentrio"/>
      </w:pPr>
    </w:p>
  </w:comment>
  <w:comment w:id="283" w:author="Marcelo Silva" w:date="2017-08-07T20:10:00Z" w:initials="MS">
    <w:p w14:paraId="6C09752B" w14:textId="4AEFA6E5" w:rsidR="0009792D" w:rsidRDefault="0009792D">
      <w:r>
        <w:annotationRef/>
      </w:r>
      <w:r>
        <w:t>Referências: https://www.scrumguides.org/docs/scrumguide/v1/Scrum-Guide-Portuguese-BR.pdf</w:t>
      </w:r>
    </w:p>
  </w:comment>
  <w:comment w:id="284" w:author="Andre Pimenta" w:date="2017-08-12T00:35:00Z" w:initials="AP">
    <w:p w14:paraId="5D37D993" w14:textId="19485625" w:rsidR="0009792D" w:rsidRDefault="0009792D">
      <w:pPr>
        <w:pStyle w:val="Textodecomentrio"/>
      </w:pPr>
      <w:r>
        <w:rPr>
          <w:rStyle w:val="Refdecomentrio"/>
        </w:rPr>
        <w:annotationRef/>
      </w:r>
      <w:r>
        <w:t>Não repetir a palavra Scrum tantas vezes</w:t>
      </w:r>
    </w:p>
  </w:comment>
  <w:comment w:id="285" w:author="Andre Pimenta" w:date="2017-08-12T00:36:00Z" w:initials="AP">
    <w:p w14:paraId="400D5BE8" w14:textId="3891CF68" w:rsidR="0009792D" w:rsidRDefault="0009792D">
      <w:pPr>
        <w:pStyle w:val="Textodecomentrio"/>
      </w:pPr>
      <w:r>
        <w:rPr>
          <w:rStyle w:val="Refdecomentrio"/>
        </w:rPr>
        <w:annotationRef/>
      </w:r>
      <w:r>
        <w:t>Não é necessária a vírgula</w:t>
      </w:r>
    </w:p>
  </w:comment>
  <w:comment w:id="286" w:author="Andre Pimenta" w:date="2017-08-12T00:36:00Z" w:initials="AP">
    <w:p w14:paraId="2E8F4512" w14:textId="49B68555" w:rsidR="0009792D" w:rsidRDefault="0009792D">
      <w:pPr>
        <w:pStyle w:val="Textodecomentrio"/>
      </w:pPr>
      <w:r>
        <w:rPr>
          <w:rStyle w:val="Refdecomentrio"/>
        </w:rPr>
        <w:annotationRef/>
      </w:r>
      <w:r>
        <w:t>Colocar em itálico termos em outros idiomas</w:t>
      </w:r>
    </w:p>
  </w:comment>
  <w:comment w:id="287" w:author="Andre Pimenta" w:date="2017-08-12T00:37:00Z" w:initials="AP">
    <w:p w14:paraId="262B161F" w14:textId="1CAA42E5" w:rsidR="0009792D" w:rsidRDefault="0009792D">
      <w:pPr>
        <w:pStyle w:val="Textodecomentrio"/>
      </w:pPr>
      <w:r>
        <w:rPr>
          <w:rStyle w:val="Refdecomentrio"/>
        </w:rPr>
        <w:annotationRef/>
      </w:r>
      <w:r>
        <w:t xml:space="preserve">Repetindo demais </w:t>
      </w:r>
      <w:proofErr w:type="gramStart"/>
      <w:r>
        <w:t>os mesmo nome</w:t>
      </w:r>
      <w:proofErr w:type="gramEnd"/>
      <w:r>
        <w:t xml:space="preserve"> dos autores, apenas coloquem a referência.</w:t>
      </w:r>
    </w:p>
  </w:comment>
  <w:comment w:id="288" w:author="Andre Pimenta" w:date="2017-08-12T00:38:00Z" w:initials="AP">
    <w:p w14:paraId="2C568EC0" w14:textId="481EEE2E" w:rsidR="0009792D" w:rsidRDefault="0009792D">
      <w:pPr>
        <w:pStyle w:val="Textodecomentrio"/>
      </w:pPr>
      <w:r>
        <w:rPr>
          <w:rStyle w:val="Refdecomentrio"/>
        </w:rPr>
        <w:annotationRef/>
      </w:r>
      <w:r>
        <w:t>Ermo em itálico. Explicar o que é o time-box</w:t>
      </w:r>
    </w:p>
  </w:comment>
  <w:comment w:id="289" w:author="Andre Pimenta" w:date="2017-08-12T00:39:00Z" w:initials="AP">
    <w:p w14:paraId="6E154CAF" w14:textId="24A5831A" w:rsidR="0009792D" w:rsidRDefault="0009792D">
      <w:pPr>
        <w:pStyle w:val="Textodecomentrio"/>
      </w:pPr>
      <w:r>
        <w:rPr>
          <w:rStyle w:val="Refdecomentrio"/>
        </w:rPr>
        <w:annotationRef/>
      </w:r>
      <w:r>
        <w:t>Frases duplicadas.</w:t>
      </w:r>
    </w:p>
  </w:comment>
  <w:comment w:id="290" w:author="Andre Pimenta" w:date="2017-08-12T00:40:00Z" w:initials="AP">
    <w:p w14:paraId="5689876B" w14:textId="5BFBED78" w:rsidR="0009792D" w:rsidRDefault="0009792D">
      <w:pPr>
        <w:pStyle w:val="Textodecomentrio"/>
      </w:pPr>
      <w:r>
        <w:rPr>
          <w:rStyle w:val="Refdecomentrio"/>
        </w:rPr>
        <w:annotationRef/>
      </w:r>
      <w:r>
        <w:t>Sprint</w:t>
      </w:r>
    </w:p>
  </w:comment>
  <w:comment w:id="291" w:author="Andre Pimenta" w:date="2017-08-12T00:40:00Z" w:initials="AP">
    <w:p w14:paraId="6D2C8EF0" w14:textId="696E16EF" w:rsidR="0009792D" w:rsidRDefault="0009792D">
      <w:pPr>
        <w:pStyle w:val="Textodecomentrio"/>
      </w:pPr>
      <w:r>
        <w:rPr>
          <w:rStyle w:val="Refdecomentrio"/>
        </w:rPr>
        <w:annotationRef/>
      </w:r>
      <w:r>
        <w:t>Não colocar termo como “Nosso projeto” e termos na terceira pessoa como “utilizaremos”</w:t>
      </w:r>
    </w:p>
  </w:comment>
  <w:comment w:id="292" w:author="Marcelo Rivera da Silva" w:date="2017-08-05T21:40:00Z" w:initials="MRdS">
    <w:p w14:paraId="3276DD6C" w14:textId="1B3585E4" w:rsidR="0009792D" w:rsidRDefault="0009792D">
      <w:pPr>
        <w:pStyle w:val="Textodecomentrio"/>
      </w:pPr>
      <w:r>
        <w:rPr>
          <w:rStyle w:val="Refdecomentrio"/>
        </w:rPr>
        <w:annotationRef/>
      </w:r>
      <w:r>
        <w:t>Atualizado</w:t>
      </w:r>
    </w:p>
  </w:comment>
  <w:comment w:id="295" w:author="Andre Pimenta" w:date="2017-08-12T00:42:00Z" w:initials="AP">
    <w:p w14:paraId="5FB6F9D1" w14:textId="2699DA6B" w:rsidR="0009792D" w:rsidRDefault="0009792D">
      <w:pPr>
        <w:pStyle w:val="Textodecomentrio"/>
      </w:pPr>
      <w:r>
        <w:rPr>
          <w:rStyle w:val="Refdecomentrio"/>
        </w:rPr>
        <w:annotationRef/>
      </w:r>
      <w:r>
        <w:t>Já foi.........colocar coisas para frente</w:t>
      </w:r>
    </w:p>
  </w:comment>
  <w:comment w:id="305" w:author="Andre Pimenta" w:date="2017-08-12T00:43:00Z" w:initials="AP">
    <w:p w14:paraId="424D5A0A" w14:textId="08E568F0" w:rsidR="0009792D" w:rsidRDefault="0009792D">
      <w:pPr>
        <w:pStyle w:val="Textodecomentrio"/>
      </w:pPr>
      <w:r>
        <w:rPr>
          <w:rStyle w:val="Refdecomentrio"/>
        </w:rPr>
        <w:annotationRef/>
      </w:r>
      <w:r>
        <w:t>Se a pesquisa é de produção de vocês, vocês devem colocar no apêndice.</w:t>
      </w:r>
    </w:p>
    <w:p w14:paraId="63F7645A" w14:textId="4C7D93E8" w:rsidR="0009792D" w:rsidRDefault="0009792D">
      <w:pPr>
        <w:pStyle w:val="Textodecomentrio"/>
      </w:pPr>
      <w:r>
        <w:t>Nos Anexos coloca-se elementos externos que não foram de produção de vocês.</w:t>
      </w:r>
    </w:p>
    <w:p w14:paraId="08A01AA1" w14:textId="77777777" w:rsidR="0009792D" w:rsidRDefault="0009792D">
      <w:pPr>
        <w:pStyle w:val="Textodecomentrio"/>
      </w:pPr>
    </w:p>
  </w:comment>
  <w:comment w:id="312" w:author="Andre Pimenta" w:date="2017-08-12T00:45:00Z" w:initials="AP">
    <w:p w14:paraId="25D25B91" w14:textId="5A8C4463" w:rsidR="0009792D" w:rsidRDefault="0009792D">
      <w:pPr>
        <w:pStyle w:val="Textodecomentrio"/>
      </w:pPr>
      <w:r>
        <w:rPr>
          <w:rStyle w:val="Refdecomentrio"/>
        </w:rPr>
        <w:annotationRef/>
      </w:r>
      <w:r>
        <w:t>Formatação. Não está alinhado justificado.</w:t>
      </w:r>
    </w:p>
  </w:comment>
  <w:comment w:id="322" w:author="Andre Pimenta" w:date="2017-08-12T00:46:00Z" w:initials="AP">
    <w:p w14:paraId="3E599FAB" w14:textId="4E65DBB6" w:rsidR="0009792D" w:rsidRDefault="0009792D">
      <w:pPr>
        <w:pStyle w:val="Textodecomentrio"/>
      </w:pPr>
      <w:r>
        <w:rPr>
          <w:rStyle w:val="Refdecomentrio"/>
        </w:rPr>
        <w:annotationRef/>
      </w:r>
      <w:r>
        <w:t>Formatação</w:t>
      </w:r>
    </w:p>
  </w:comment>
  <w:comment w:id="330" w:author="Marcelo Rivera da Silva" w:date="2017-08-05T21:41:00Z" w:initials="MRdS">
    <w:p w14:paraId="34AD168A" w14:textId="77777777" w:rsidR="0009792D" w:rsidRDefault="0009792D" w:rsidP="00506762">
      <w:pPr>
        <w:pStyle w:val="Textodecomentrio"/>
      </w:pPr>
      <w:r>
        <w:rPr>
          <w:rStyle w:val="Refdecomentrio"/>
        </w:rPr>
        <w:annotationRef/>
      </w:r>
      <w:r>
        <w:t>Ordem alfabético e checar referências cruzadas</w:t>
      </w:r>
    </w:p>
    <w:p w14:paraId="6F468E83" w14:textId="77777777" w:rsidR="0009792D" w:rsidRDefault="0009792D" w:rsidP="0050676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4BBE79" w15:done="0"/>
  <w15:commentEx w15:paraId="754C6137" w15:done="0"/>
  <w15:commentEx w15:paraId="59A3F298" w15:done="0"/>
  <w15:commentEx w15:paraId="2BD9AAAE" w15:done="1"/>
  <w15:commentEx w15:paraId="5D2B6FAF" w15:done="1"/>
  <w15:commentEx w15:paraId="7644EB4F" w15:done="0"/>
  <w15:commentEx w15:paraId="3413C878" w15:done="0"/>
  <w15:commentEx w15:paraId="74D28206" w15:done="1"/>
  <w15:commentEx w15:paraId="4E44DB99" w15:done="0"/>
  <w15:commentEx w15:paraId="70A4DB85" w15:done="1"/>
  <w15:commentEx w15:paraId="13E847C6" w15:paraIdParent="70A4DB85" w15:done="0"/>
  <w15:commentEx w15:paraId="6EB4FBC4" w15:done="0"/>
  <w15:commentEx w15:paraId="7124264F" w15:done="0"/>
  <w15:commentEx w15:paraId="4303B560" w15:done="0"/>
  <w15:commentEx w15:paraId="48CCACF9" w15:done="0"/>
  <w15:commentEx w15:paraId="084044E2" w15:done="0"/>
  <w15:commentEx w15:paraId="13D54EA9" w15:done="0"/>
  <w15:commentEx w15:paraId="058BC1EF" w15:done="0"/>
  <w15:commentEx w15:paraId="636587C6" w15:done="0"/>
  <w15:commentEx w15:paraId="3F9888C7" w15:done="0"/>
  <w15:commentEx w15:paraId="41F87A33" w15:done="1"/>
  <w15:commentEx w15:paraId="6A6ADA9E" w15:done="0"/>
  <w15:commentEx w15:paraId="03A12FC2" w15:done="0"/>
  <w15:commentEx w15:paraId="622D6A54" w15:done="0"/>
  <w15:commentEx w15:paraId="0537A474" w15:done="0"/>
  <w15:commentEx w15:paraId="6C09752B" w15:paraIdParent="0537A474" w15:done="0"/>
  <w15:commentEx w15:paraId="5D37D993" w15:done="0"/>
  <w15:commentEx w15:paraId="400D5BE8" w15:done="0"/>
  <w15:commentEx w15:paraId="2E8F4512" w15:done="0"/>
  <w15:commentEx w15:paraId="262B161F" w15:done="0"/>
  <w15:commentEx w15:paraId="2C568EC0" w15:done="0"/>
  <w15:commentEx w15:paraId="6E154CAF" w15:done="0"/>
  <w15:commentEx w15:paraId="5689876B" w15:done="0"/>
  <w15:commentEx w15:paraId="6D2C8EF0" w15:done="0"/>
  <w15:commentEx w15:paraId="3276DD6C" w15:done="0"/>
  <w15:commentEx w15:paraId="5FB6F9D1" w15:done="0"/>
  <w15:commentEx w15:paraId="08A01AA1" w15:done="0"/>
  <w15:commentEx w15:paraId="25D25B91" w15:done="0"/>
  <w15:commentEx w15:paraId="3E599FAB" w15:done="0"/>
  <w15:commentEx w15:paraId="6F468E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BBE79" w16cid:durableId="1D38C5FF"/>
  <w16cid:commentId w16cid:paraId="754C6137" w16cid:durableId="1D38C57C"/>
  <w16cid:commentId w16cid:paraId="59A3F298" w16cid:durableId="1D38C4ED"/>
  <w16cid:commentId w16cid:paraId="5D2B6FAF" w16cid:durableId="1D38C4CD"/>
  <w16cid:commentId w16cid:paraId="7644EB4F" w16cid:durableId="1D38C509"/>
  <w16cid:commentId w16cid:paraId="3413C878" w16cid:durableId="1D38C524"/>
  <w16cid:commentId w16cid:paraId="74D28206" w16cid:durableId="1D38C53D"/>
  <w16cid:commentId w16cid:paraId="4E44DB99" w16cid:durableId="1D38C618"/>
  <w16cid:commentId w16cid:paraId="70A4DB85" w16cid:durableId="1D38C401"/>
  <w16cid:commentId w16cid:paraId="13E847C6" w16cid:durableId="1D38C402"/>
  <w16cid:commentId w16cid:paraId="6EB4FBC4" w16cid:durableId="1D38C64A"/>
  <w16cid:commentId w16cid:paraId="7124264F" w16cid:durableId="1D38C678"/>
  <w16cid:commentId w16cid:paraId="4303B560" w16cid:durableId="1D38C780"/>
  <w16cid:commentId w16cid:paraId="48CCACF9" w16cid:durableId="1D38C403"/>
  <w16cid:commentId w16cid:paraId="084044E2" w16cid:durableId="1D38C7C0"/>
  <w16cid:commentId w16cid:paraId="13D54EA9" w16cid:durableId="1D38C404"/>
  <w16cid:commentId w16cid:paraId="058BC1EF" w16cid:durableId="1D38C82B"/>
  <w16cid:commentId w16cid:paraId="636587C6" w16cid:durableId="1D38C884"/>
  <w16cid:commentId w16cid:paraId="3F9888C7" w16cid:durableId="1D38CA92"/>
  <w16cid:commentId w16cid:paraId="41F87A33" w16cid:durableId="1D38CB2C"/>
  <w16cid:commentId w16cid:paraId="03A12FC2" w16cid:durableId="1D38C405"/>
  <w16cid:commentId w16cid:paraId="622D6A54" w16cid:durableId="1D38CB55"/>
  <w16cid:commentId w16cid:paraId="0537A474" w16cid:durableId="1D38C406"/>
  <w16cid:commentId w16cid:paraId="6C09752B" w16cid:durableId="1D38C407"/>
  <w16cid:commentId w16cid:paraId="5D37D993" w16cid:durableId="1D38CBE9"/>
  <w16cid:commentId w16cid:paraId="400D5BE8" w16cid:durableId="1D38CBFE"/>
  <w16cid:commentId w16cid:paraId="2E8F4512" w16cid:durableId="1D38CC22"/>
  <w16cid:commentId w16cid:paraId="262B161F" w16cid:durableId="1D38CC57"/>
  <w16cid:commentId w16cid:paraId="2C568EC0" w16cid:durableId="1D38CC75"/>
  <w16cid:commentId w16cid:paraId="6E154CAF" w16cid:durableId="1D38CCBD"/>
  <w16cid:commentId w16cid:paraId="5689876B" w16cid:durableId="1D38CCEE"/>
  <w16cid:commentId w16cid:paraId="6D2C8EF0" w16cid:durableId="1D38CD06"/>
  <w16cid:commentId w16cid:paraId="3276DD6C" w16cid:durableId="1D38C408"/>
  <w16cid:commentId w16cid:paraId="5FB6F9D1" w16cid:durableId="1D38CD68"/>
  <w16cid:commentId w16cid:paraId="08A01AA1" w16cid:durableId="1D38CDB9"/>
  <w16cid:commentId w16cid:paraId="25D25B91" w16cid:durableId="1D38CE11"/>
  <w16cid:commentId w16cid:paraId="3E599FAB" w16cid:durableId="1D38CE7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90B68" w14:textId="77777777" w:rsidR="0045621D" w:rsidRDefault="0045621D" w:rsidP="007A2536">
      <w:pPr>
        <w:spacing w:after="0" w:line="240" w:lineRule="auto"/>
      </w:pPr>
      <w:r>
        <w:separator/>
      </w:r>
    </w:p>
  </w:endnote>
  <w:endnote w:type="continuationSeparator" w:id="0">
    <w:p w14:paraId="65A33C22" w14:textId="77777777" w:rsidR="0045621D" w:rsidRDefault="0045621D"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09792D" w:rsidRDefault="000979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42633" w14:textId="77777777" w:rsidR="0045621D" w:rsidRDefault="0045621D" w:rsidP="007A2536">
      <w:pPr>
        <w:spacing w:after="0" w:line="240" w:lineRule="auto"/>
      </w:pPr>
      <w:r>
        <w:separator/>
      </w:r>
    </w:p>
  </w:footnote>
  <w:footnote w:type="continuationSeparator" w:id="0">
    <w:p w14:paraId="1404012E" w14:textId="77777777" w:rsidR="0045621D" w:rsidRDefault="0045621D"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09792D" w:rsidRDefault="0009792D">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09792D" w:rsidRDefault="0009792D">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1B5567DF" w:rsidR="0009792D" w:rsidRDefault="0009792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452E">
      <w:rPr>
        <w:rStyle w:val="Nmerodepgina"/>
        <w:noProof/>
      </w:rPr>
      <w:t>18</w:t>
    </w:r>
    <w:r>
      <w:rPr>
        <w:rStyle w:val="Nmerodepgina"/>
      </w:rPr>
      <w:fldChar w:fldCharType="end"/>
    </w:r>
  </w:p>
  <w:p w14:paraId="13BC0747" w14:textId="77777777" w:rsidR="0009792D" w:rsidRDefault="0009792D">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A813AE"/>
    <w:multiLevelType w:val="hybridMultilevel"/>
    <w:tmpl w:val="41D62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73023"/>
    <w:multiLevelType w:val="hybridMultilevel"/>
    <w:tmpl w:val="007006D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3547D5"/>
    <w:multiLevelType w:val="hybridMultilevel"/>
    <w:tmpl w:val="D53AB4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4"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4"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6"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9" w15:restartNumberingAfterBreak="0">
    <w:nsid w:val="69D71E1A"/>
    <w:multiLevelType w:val="hybridMultilevel"/>
    <w:tmpl w:val="26063A2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5"/>
  </w:num>
  <w:num w:numId="2">
    <w:abstractNumId w:val="11"/>
  </w:num>
  <w:num w:numId="3">
    <w:abstractNumId w:val="30"/>
  </w:num>
  <w:num w:numId="4">
    <w:abstractNumId w:val="0"/>
  </w:num>
  <w:num w:numId="5">
    <w:abstractNumId w:val="5"/>
  </w:num>
  <w:num w:numId="6">
    <w:abstractNumId w:val="27"/>
  </w:num>
  <w:num w:numId="7">
    <w:abstractNumId w:val="23"/>
  </w:num>
  <w:num w:numId="8">
    <w:abstractNumId w:val="38"/>
  </w:num>
  <w:num w:numId="9">
    <w:abstractNumId w:val="33"/>
  </w:num>
  <w:num w:numId="10">
    <w:abstractNumId w:val="24"/>
  </w:num>
  <w:num w:numId="11">
    <w:abstractNumId w:val="31"/>
  </w:num>
  <w:num w:numId="12">
    <w:abstractNumId w:val="21"/>
  </w:num>
  <w:num w:numId="13">
    <w:abstractNumId w:val="21"/>
    <w:lvlOverride w:ilvl="1">
      <w:lvl w:ilvl="1">
        <w:numFmt w:val="lowerLetter"/>
        <w:lvlText w:val="%2."/>
        <w:lvlJc w:val="left"/>
      </w:lvl>
    </w:lvlOverride>
  </w:num>
  <w:num w:numId="14">
    <w:abstractNumId w:val="3"/>
  </w:num>
  <w:num w:numId="15">
    <w:abstractNumId w:val="18"/>
  </w:num>
  <w:num w:numId="16">
    <w:abstractNumId w:val="13"/>
  </w:num>
  <w:num w:numId="17">
    <w:abstractNumId w:val="8"/>
  </w:num>
  <w:num w:numId="18">
    <w:abstractNumId w:val="41"/>
  </w:num>
  <w:num w:numId="19">
    <w:abstractNumId w:val="26"/>
  </w:num>
  <w:num w:numId="20">
    <w:abstractNumId w:val="42"/>
  </w:num>
  <w:num w:numId="21">
    <w:abstractNumId w:val="16"/>
  </w:num>
  <w:num w:numId="22">
    <w:abstractNumId w:val="15"/>
  </w:num>
  <w:num w:numId="23">
    <w:abstractNumId w:val="4"/>
    <w:lvlOverride w:ilvl="0">
      <w:lvl w:ilvl="0">
        <w:numFmt w:val="decimal"/>
        <w:lvlText w:val="%1."/>
        <w:lvlJc w:val="left"/>
      </w:lvl>
    </w:lvlOverride>
  </w:num>
  <w:num w:numId="24">
    <w:abstractNumId w:val="37"/>
    <w:lvlOverride w:ilvl="0">
      <w:lvl w:ilvl="0">
        <w:numFmt w:val="decimal"/>
        <w:lvlText w:val="%1."/>
        <w:lvlJc w:val="left"/>
      </w:lvl>
    </w:lvlOverride>
  </w:num>
  <w:num w:numId="25">
    <w:abstractNumId w:val="40"/>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32"/>
    <w:lvlOverride w:ilvl="1">
      <w:lvl w:ilvl="1">
        <w:numFmt w:val="lowerLetter"/>
        <w:lvlText w:val="%2."/>
        <w:lvlJc w:val="left"/>
      </w:lvl>
    </w:lvlOverride>
  </w:num>
  <w:num w:numId="30">
    <w:abstractNumId w:val="10"/>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7"/>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36"/>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20"/>
  </w:num>
  <w:num w:numId="41">
    <w:abstractNumId w:val="6"/>
  </w:num>
  <w:num w:numId="42">
    <w:abstractNumId w:val="39"/>
  </w:num>
  <w:num w:numId="43">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que Antonio Merlin Junior">
    <w15:presenceInfo w15:providerId="AD" w15:userId="S-1-5-21-170482392-1564347486-612134452-162142"/>
  </w15:person>
  <w15:person w15:author="Andre Pimenta">
    <w15:presenceInfo w15:providerId="Windows Live" w15:userId="331eb6fba6af8137"/>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0596"/>
    <w:rsid w:val="00016AFA"/>
    <w:rsid w:val="00017740"/>
    <w:rsid w:val="00020A94"/>
    <w:rsid w:val="00035313"/>
    <w:rsid w:val="0006065C"/>
    <w:rsid w:val="0007137C"/>
    <w:rsid w:val="00075FA3"/>
    <w:rsid w:val="000939E0"/>
    <w:rsid w:val="0009792D"/>
    <w:rsid w:val="000A1048"/>
    <w:rsid w:val="000B17A2"/>
    <w:rsid w:val="000C11FE"/>
    <w:rsid w:val="000C2FF6"/>
    <w:rsid w:val="000C7C5E"/>
    <w:rsid w:val="000D65FD"/>
    <w:rsid w:val="00120411"/>
    <w:rsid w:val="0012202B"/>
    <w:rsid w:val="00130663"/>
    <w:rsid w:val="001327CB"/>
    <w:rsid w:val="0014266D"/>
    <w:rsid w:val="00166924"/>
    <w:rsid w:val="00167E45"/>
    <w:rsid w:val="00183932"/>
    <w:rsid w:val="00184B10"/>
    <w:rsid w:val="0019057D"/>
    <w:rsid w:val="00192C69"/>
    <w:rsid w:val="0019484D"/>
    <w:rsid w:val="001A793A"/>
    <w:rsid w:val="001B00BD"/>
    <w:rsid w:val="001C5A0E"/>
    <w:rsid w:val="001D596C"/>
    <w:rsid w:val="001D634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A1152"/>
    <w:rsid w:val="003C57C2"/>
    <w:rsid w:val="003D3944"/>
    <w:rsid w:val="003D45DC"/>
    <w:rsid w:val="003E7269"/>
    <w:rsid w:val="003F5761"/>
    <w:rsid w:val="00423ADE"/>
    <w:rsid w:val="00440108"/>
    <w:rsid w:val="0045621D"/>
    <w:rsid w:val="00476A21"/>
    <w:rsid w:val="00483209"/>
    <w:rsid w:val="00497D1F"/>
    <w:rsid w:val="004B6B60"/>
    <w:rsid w:val="004C0B7E"/>
    <w:rsid w:val="004C0DB4"/>
    <w:rsid w:val="004C6B23"/>
    <w:rsid w:val="004D4FCC"/>
    <w:rsid w:val="004D7AB8"/>
    <w:rsid w:val="004E2E35"/>
    <w:rsid w:val="004E4136"/>
    <w:rsid w:val="004E418B"/>
    <w:rsid w:val="00500602"/>
    <w:rsid w:val="00506762"/>
    <w:rsid w:val="00507FB6"/>
    <w:rsid w:val="00513B6F"/>
    <w:rsid w:val="00516479"/>
    <w:rsid w:val="00524836"/>
    <w:rsid w:val="00540F45"/>
    <w:rsid w:val="005420BC"/>
    <w:rsid w:val="0055347A"/>
    <w:rsid w:val="00561B49"/>
    <w:rsid w:val="00562F2B"/>
    <w:rsid w:val="00563438"/>
    <w:rsid w:val="005B4FCE"/>
    <w:rsid w:val="005D217E"/>
    <w:rsid w:val="005E596D"/>
    <w:rsid w:val="00611C2A"/>
    <w:rsid w:val="00614BAF"/>
    <w:rsid w:val="00630EEB"/>
    <w:rsid w:val="00631252"/>
    <w:rsid w:val="0064528B"/>
    <w:rsid w:val="006626BE"/>
    <w:rsid w:val="00673624"/>
    <w:rsid w:val="00682034"/>
    <w:rsid w:val="00691F22"/>
    <w:rsid w:val="00692212"/>
    <w:rsid w:val="006A2CA1"/>
    <w:rsid w:val="006A71CE"/>
    <w:rsid w:val="006C22CA"/>
    <w:rsid w:val="006C703A"/>
    <w:rsid w:val="006F60B6"/>
    <w:rsid w:val="00703CFA"/>
    <w:rsid w:val="007171AA"/>
    <w:rsid w:val="0073345F"/>
    <w:rsid w:val="00733E7B"/>
    <w:rsid w:val="007358ED"/>
    <w:rsid w:val="00792F5B"/>
    <w:rsid w:val="007A2536"/>
    <w:rsid w:val="007A2597"/>
    <w:rsid w:val="007A63A5"/>
    <w:rsid w:val="007B3BB9"/>
    <w:rsid w:val="007B45DF"/>
    <w:rsid w:val="007B5E02"/>
    <w:rsid w:val="007D6D61"/>
    <w:rsid w:val="007F4774"/>
    <w:rsid w:val="007F79EA"/>
    <w:rsid w:val="00832D22"/>
    <w:rsid w:val="00840365"/>
    <w:rsid w:val="0084474A"/>
    <w:rsid w:val="00876294"/>
    <w:rsid w:val="008834F1"/>
    <w:rsid w:val="008C0593"/>
    <w:rsid w:val="008C3B11"/>
    <w:rsid w:val="008F4D61"/>
    <w:rsid w:val="008F7EBB"/>
    <w:rsid w:val="00910925"/>
    <w:rsid w:val="009204A5"/>
    <w:rsid w:val="00926242"/>
    <w:rsid w:val="00940DD5"/>
    <w:rsid w:val="00951631"/>
    <w:rsid w:val="00965946"/>
    <w:rsid w:val="00970142"/>
    <w:rsid w:val="00974A79"/>
    <w:rsid w:val="00975008"/>
    <w:rsid w:val="009B3B43"/>
    <w:rsid w:val="009B637D"/>
    <w:rsid w:val="009B7E95"/>
    <w:rsid w:val="009C3068"/>
    <w:rsid w:val="009D5839"/>
    <w:rsid w:val="009D6C02"/>
    <w:rsid w:val="009E452E"/>
    <w:rsid w:val="009E5CFF"/>
    <w:rsid w:val="009F7604"/>
    <w:rsid w:val="00A22567"/>
    <w:rsid w:val="00A2541A"/>
    <w:rsid w:val="00A2631E"/>
    <w:rsid w:val="00A31A1B"/>
    <w:rsid w:val="00A507BE"/>
    <w:rsid w:val="00A729F4"/>
    <w:rsid w:val="00A92EB9"/>
    <w:rsid w:val="00A960B5"/>
    <w:rsid w:val="00AA24C3"/>
    <w:rsid w:val="00AB12A2"/>
    <w:rsid w:val="00AC340B"/>
    <w:rsid w:val="00AD01FC"/>
    <w:rsid w:val="00AF3347"/>
    <w:rsid w:val="00B25199"/>
    <w:rsid w:val="00B312BD"/>
    <w:rsid w:val="00B4124F"/>
    <w:rsid w:val="00B46C77"/>
    <w:rsid w:val="00B52463"/>
    <w:rsid w:val="00BA489F"/>
    <w:rsid w:val="00BB5648"/>
    <w:rsid w:val="00BC54B4"/>
    <w:rsid w:val="00BC5AE6"/>
    <w:rsid w:val="00BD383D"/>
    <w:rsid w:val="00BD76D1"/>
    <w:rsid w:val="00C03B4F"/>
    <w:rsid w:val="00C13C6B"/>
    <w:rsid w:val="00C21415"/>
    <w:rsid w:val="00C3022F"/>
    <w:rsid w:val="00C44EEC"/>
    <w:rsid w:val="00C66AD1"/>
    <w:rsid w:val="00C66D70"/>
    <w:rsid w:val="00C93BFE"/>
    <w:rsid w:val="00CA2804"/>
    <w:rsid w:val="00CB1D04"/>
    <w:rsid w:val="00CC76B0"/>
    <w:rsid w:val="00CD0FF0"/>
    <w:rsid w:val="00CD7121"/>
    <w:rsid w:val="00CE02AE"/>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469EB"/>
    <w:rsid w:val="00E54767"/>
    <w:rsid w:val="00E7104C"/>
    <w:rsid w:val="00E857FF"/>
    <w:rsid w:val="00E86854"/>
    <w:rsid w:val="00E94D8C"/>
    <w:rsid w:val="00E96C13"/>
    <w:rsid w:val="00EA1045"/>
    <w:rsid w:val="00EB7FA8"/>
    <w:rsid w:val="00ED5444"/>
    <w:rsid w:val="00F126EB"/>
    <w:rsid w:val="00F14E46"/>
    <w:rsid w:val="00F15DE3"/>
    <w:rsid w:val="00F164D5"/>
    <w:rsid w:val="00F35658"/>
    <w:rsid w:val="00F364A0"/>
    <w:rsid w:val="00F37ACD"/>
    <w:rsid w:val="00F70FB4"/>
    <w:rsid w:val="00F9129B"/>
    <w:rsid w:val="00F929BD"/>
    <w:rsid w:val="00FD7256"/>
    <w:rsid w:val="00FE3C28"/>
    <w:rsid w:val="00FF5459"/>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975008"/>
    <w:pPr>
      <w:keepNext/>
      <w:numPr>
        <w:numId w:val="4"/>
      </w:numPr>
      <w:tabs>
        <w:tab w:val="left" w:pos="284"/>
      </w:tabs>
      <w:spacing w:before="0" w:after="0" w:line="360" w:lineRule="auto"/>
      <w:ind w:left="716"/>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975008"/>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AB39F-79E6-4462-A355-4E50C191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27</Pages>
  <Words>3872</Words>
  <Characters>20914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7</cp:revision>
  <dcterms:created xsi:type="dcterms:W3CDTF">2017-08-12T20:34:00Z</dcterms:created>
  <dcterms:modified xsi:type="dcterms:W3CDTF">2017-08-12T21:35:00Z</dcterms:modified>
</cp:coreProperties>
</file>